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97746" w14:textId="793AB377" w:rsidR="00CD6D32" w:rsidRPr="00CD6D32" w:rsidRDefault="00D676B5" w:rsidP="00CD6D32">
      <w:pPr>
        <w:shd w:val="clear" w:color="auto" w:fill="FFFFFF"/>
        <w:spacing w:before="100" w:beforeAutospacing="1" w:after="100" w:afterAutospacing="1"/>
        <w:jc w:val="center"/>
        <w:outlineLvl w:val="0"/>
        <w:rPr>
          <w:rFonts w:ascii="Calibri" w:eastAsia="Times New Roman" w:hAnsi="Calibri" w:cs="Calibri"/>
          <w:b/>
          <w:bCs/>
          <w:color w:val="000020"/>
          <w:kern w:val="36"/>
          <w:sz w:val="48"/>
          <w:szCs w:val="48"/>
          <w14:ligatures w14:val="none"/>
        </w:rPr>
      </w:pPr>
      <w:ins w:id="0" w:author="Esch, Ellen" w:date="2023-04-21T14:37:00Z">
        <w:r>
          <w:rPr>
            <w:rFonts w:ascii="Calibri" w:eastAsia="Times New Roman" w:hAnsi="Calibri" w:cs="Calibri"/>
            <w:b/>
            <w:bCs/>
            <w:color w:val="000020"/>
            <w:kern w:val="36"/>
            <w:sz w:val="48"/>
            <w:szCs w:val="48"/>
            <w14:ligatures w14:val="none"/>
          </w:rPr>
          <w:t xml:space="preserve">Twin Cities </w:t>
        </w:r>
      </w:ins>
      <w:r w:rsidR="00CD6D32" w:rsidRPr="00CD6D32">
        <w:rPr>
          <w:rFonts w:ascii="Calibri" w:eastAsia="Times New Roman" w:hAnsi="Calibri" w:cs="Calibri"/>
          <w:b/>
          <w:bCs/>
          <w:color w:val="000020"/>
          <w:kern w:val="36"/>
          <w:sz w:val="48"/>
          <w:szCs w:val="48"/>
          <w14:ligatures w14:val="none"/>
        </w:rPr>
        <w:t xml:space="preserve">Land Surface Temperature </w:t>
      </w:r>
      <w:del w:id="1" w:author="Esch, Ellen" w:date="2023-04-21T14:37:00Z">
        <w:r w:rsidR="00CD6D32" w:rsidRPr="00CD6D32" w:rsidDel="00D676B5">
          <w:rPr>
            <w:rFonts w:ascii="Calibri" w:eastAsia="Times New Roman" w:hAnsi="Calibri" w:cs="Calibri"/>
            <w:b/>
            <w:bCs/>
            <w:color w:val="000020"/>
            <w:kern w:val="36"/>
            <w:sz w:val="48"/>
            <w:szCs w:val="48"/>
            <w14:ligatures w14:val="none"/>
          </w:rPr>
          <w:delText>for Climate Vulnerability Analysis</w:delText>
        </w:r>
      </w:del>
      <w:ins w:id="2" w:author="Esch, Ellen" w:date="2023-04-21T14:37:00Z">
        <w:r>
          <w:rPr>
            <w:rFonts w:ascii="Calibri" w:eastAsia="Times New Roman" w:hAnsi="Calibri" w:cs="Calibri"/>
            <w:b/>
            <w:bCs/>
            <w:color w:val="000020"/>
            <w:kern w:val="36"/>
            <w:sz w:val="48"/>
            <w:szCs w:val="48"/>
            <w14:ligatures w14:val="none"/>
          </w:rPr>
          <w:t>2016</w:t>
        </w:r>
      </w:ins>
    </w:p>
    <w:p w14:paraId="2B71A59A" w14:textId="77777777" w:rsidR="00CD6D32" w:rsidRPr="00CD6D32" w:rsidRDefault="00CD6D32" w:rsidP="00CD6D32">
      <w:pPr>
        <w:shd w:val="clear" w:color="auto" w:fill="FFFFFF"/>
        <w:jc w:val="center"/>
        <w:rPr>
          <w:rFonts w:ascii="Calibri" w:eastAsia="Times New Roman" w:hAnsi="Calibri" w:cs="Calibri"/>
          <w:color w:val="939393"/>
          <w:kern w:val="0"/>
          <w:sz w:val="19"/>
          <w:szCs w:val="19"/>
          <w14:ligatures w14:val="none"/>
        </w:rPr>
      </w:pPr>
      <w:r w:rsidRPr="00CD6D32">
        <w:rPr>
          <w:rFonts w:ascii="Calibri" w:eastAsia="Times New Roman" w:hAnsi="Calibri" w:cs="Calibri"/>
          <w:color w:val="939393"/>
          <w:kern w:val="0"/>
          <w:sz w:val="19"/>
          <w:szCs w:val="19"/>
          <w14:ligatures w14:val="none"/>
        </w:rPr>
        <w:t>This page last updated: 09/20/2017</w:t>
      </w:r>
    </w:p>
    <w:p w14:paraId="41EAD15F" w14:textId="77777777" w:rsidR="00CD6D32" w:rsidRPr="00CD6D32" w:rsidRDefault="00CD6D32" w:rsidP="00CD6D32">
      <w:pPr>
        <w:shd w:val="clear" w:color="auto" w:fill="FFFFFF"/>
        <w:jc w:val="center"/>
        <w:rPr>
          <w:rFonts w:ascii="Calibri" w:eastAsia="Times New Roman" w:hAnsi="Calibri" w:cs="Calibri"/>
          <w:color w:val="939393"/>
          <w:kern w:val="0"/>
          <w:sz w:val="19"/>
          <w:szCs w:val="19"/>
          <w14:ligatures w14:val="none"/>
        </w:rPr>
      </w:pPr>
      <w:r w:rsidRPr="00CD6D32">
        <w:rPr>
          <w:rFonts w:ascii="Calibri" w:eastAsia="Times New Roman" w:hAnsi="Calibri" w:cs="Calibri"/>
          <w:color w:val="939393"/>
          <w:kern w:val="0"/>
          <w:sz w:val="19"/>
          <w:szCs w:val="19"/>
          <w14:ligatures w14:val="none"/>
        </w:rPr>
        <w:t>Metadata created using </w:t>
      </w:r>
      <w:hyperlink r:id="rId5" w:history="1">
        <w:r w:rsidRPr="00CD6D32">
          <w:rPr>
            <w:rFonts w:ascii="Calibri" w:eastAsia="Times New Roman" w:hAnsi="Calibri" w:cs="Calibri"/>
            <w:color w:val="098EA6"/>
            <w:kern w:val="0"/>
            <w:sz w:val="19"/>
            <w:szCs w:val="19"/>
            <w14:ligatures w14:val="none"/>
          </w:rPr>
          <w:t>Minnesota Geographic Metadata Guidelines</w:t>
        </w:r>
      </w:hyperlink>
    </w:p>
    <w:p w14:paraId="686F0DD7" w14:textId="77777777" w:rsidR="00CD6D32" w:rsidRPr="00CD6D32" w:rsidRDefault="00CD6D32" w:rsidP="00CD6D32">
      <w:pPr>
        <w:rPr>
          <w:rFonts w:ascii="Times New Roman" w:eastAsia="Times New Roman" w:hAnsi="Times New Roman" w:cs="Times New Roman"/>
          <w:kern w:val="0"/>
          <w14:ligatures w14:val="none"/>
        </w:rPr>
      </w:pPr>
    </w:p>
    <w:p w14:paraId="0772D344" w14:textId="77777777" w:rsidR="00CD6D32" w:rsidRPr="00CD6D32" w:rsidRDefault="003E22DE" w:rsidP="00CD6D32">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0B66313">
          <v:rect id="_x0000_i1026" alt="" style="width:468pt;height:.05pt;mso-width-percent:0;mso-height-percent:0;mso-width-percent:0;mso-height-percent:0" o:hralign="center" o:hrstd="t" o:hrnoshade="t" o:hr="t" fillcolor="#000020" stroked="f"/>
        </w:pict>
      </w:r>
    </w:p>
    <w:p w14:paraId="5B1F893B" w14:textId="77777777" w:rsidR="00CD6D32" w:rsidRPr="00CD6D32" w:rsidRDefault="00CD6D32" w:rsidP="00CD6D32">
      <w:pPr>
        <w:rPr>
          <w:rFonts w:ascii="Times New Roman" w:eastAsia="Times New Roman" w:hAnsi="Times New Roman" w:cs="Times New Roman"/>
          <w:kern w:val="0"/>
          <w14:ligatures w14:val="none"/>
        </w:rPr>
      </w:pPr>
      <w:r w:rsidRPr="00CD6D32">
        <w:rPr>
          <w:rFonts w:ascii="Calibri" w:eastAsia="Times New Roman" w:hAnsi="Calibri" w:cs="Calibri"/>
          <w:color w:val="000020"/>
          <w:kern w:val="0"/>
          <w:sz w:val="27"/>
          <w:szCs w:val="27"/>
          <w:shd w:val="clear" w:color="auto" w:fill="FFFFFF"/>
          <w14:ligatures w14:val="none"/>
        </w:rPr>
        <w:t>Go to Section:</w:t>
      </w:r>
      <w:r w:rsidRPr="00CD6D32">
        <w:rPr>
          <w:rFonts w:ascii="Calibri" w:eastAsia="Times New Roman" w:hAnsi="Calibri" w:cs="Calibri"/>
          <w:color w:val="000020"/>
          <w:kern w:val="0"/>
          <w:sz w:val="27"/>
          <w:szCs w:val="27"/>
          <w14:ligatures w14:val="none"/>
        </w:rPr>
        <w:br/>
      </w:r>
    </w:p>
    <w:p w14:paraId="63E078BE" w14:textId="77777777" w:rsidR="00CD6D32" w:rsidRPr="00CD6D32" w:rsidRDefault="00000000" w:rsidP="00CD6D32">
      <w:pPr>
        <w:numPr>
          <w:ilvl w:val="0"/>
          <w:numId w:val="1"/>
        </w:numPr>
        <w:shd w:val="clear" w:color="auto" w:fill="FFFFFF"/>
        <w:spacing w:before="100" w:beforeAutospacing="1" w:after="100" w:afterAutospacing="1"/>
        <w:rPr>
          <w:rFonts w:ascii="Calibri" w:eastAsia="Times New Roman" w:hAnsi="Calibri" w:cs="Calibri"/>
          <w:color w:val="000020"/>
          <w:kern w:val="0"/>
          <w:sz w:val="27"/>
          <w:szCs w:val="27"/>
          <w14:ligatures w14:val="none"/>
        </w:rPr>
      </w:pPr>
      <w:hyperlink r:id="rId6" w:anchor="Identification_Information" w:history="1">
        <w:r w:rsidR="00CD6D32" w:rsidRPr="00CD6D32">
          <w:rPr>
            <w:rFonts w:ascii="Calibri" w:eastAsia="Times New Roman" w:hAnsi="Calibri" w:cs="Calibri"/>
            <w:color w:val="098EA6"/>
            <w:kern w:val="0"/>
            <w:sz w:val="27"/>
            <w:szCs w:val="27"/>
            <w14:ligatures w14:val="none"/>
          </w:rPr>
          <w:t>Overview</w:t>
        </w:r>
      </w:hyperlink>
    </w:p>
    <w:p w14:paraId="358508D6" w14:textId="77777777" w:rsidR="00CD6D32" w:rsidRPr="00CD6D32" w:rsidRDefault="00000000" w:rsidP="00CD6D32">
      <w:pPr>
        <w:numPr>
          <w:ilvl w:val="0"/>
          <w:numId w:val="1"/>
        </w:numPr>
        <w:shd w:val="clear" w:color="auto" w:fill="FFFFFF"/>
        <w:spacing w:before="100" w:beforeAutospacing="1" w:after="100" w:afterAutospacing="1"/>
        <w:rPr>
          <w:rFonts w:ascii="Calibri" w:eastAsia="Times New Roman" w:hAnsi="Calibri" w:cs="Calibri"/>
          <w:color w:val="000020"/>
          <w:kern w:val="0"/>
          <w:sz w:val="27"/>
          <w:szCs w:val="27"/>
          <w14:ligatures w14:val="none"/>
        </w:rPr>
      </w:pPr>
      <w:hyperlink r:id="rId7" w:anchor="Data_Quality_Information" w:history="1">
        <w:r w:rsidR="00CD6D32" w:rsidRPr="00CD6D32">
          <w:rPr>
            <w:rFonts w:ascii="Calibri" w:eastAsia="Times New Roman" w:hAnsi="Calibri" w:cs="Calibri"/>
            <w:color w:val="098EA6"/>
            <w:kern w:val="0"/>
            <w:sz w:val="27"/>
            <w:szCs w:val="27"/>
            <w14:ligatures w14:val="none"/>
          </w:rPr>
          <w:t>Data Quality</w:t>
        </w:r>
      </w:hyperlink>
    </w:p>
    <w:p w14:paraId="4BB0BE3A" w14:textId="77777777" w:rsidR="00CD6D32" w:rsidRPr="00CD6D32" w:rsidRDefault="00CD6D32" w:rsidP="00CD6D32">
      <w:pPr>
        <w:numPr>
          <w:ilvl w:val="0"/>
          <w:numId w:val="1"/>
        </w:numPr>
        <w:shd w:val="clear" w:color="auto" w:fill="FFFFFF"/>
        <w:spacing w:before="100" w:beforeAutospacing="1" w:after="100" w:afterAutospacing="1"/>
        <w:rPr>
          <w:rFonts w:ascii="Calibri" w:eastAsia="Times New Roman" w:hAnsi="Calibri" w:cs="Calibri"/>
          <w:color w:val="787862"/>
          <w:kern w:val="0"/>
          <w:sz w:val="27"/>
          <w:szCs w:val="27"/>
          <w14:ligatures w14:val="none"/>
        </w:rPr>
      </w:pPr>
      <w:r w:rsidRPr="00CD6D32">
        <w:rPr>
          <w:rFonts w:ascii="Calibri" w:eastAsia="Times New Roman" w:hAnsi="Calibri" w:cs="Calibri"/>
          <w:color w:val="787862"/>
          <w:kern w:val="0"/>
          <w:sz w:val="27"/>
          <w:szCs w:val="27"/>
          <w14:ligatures w14:val="none"/>
        </w:rPr>
        <w:t>Data Organization</w:t>
      </w:r>
    </w:p>
    <w:p w14:paraId="567E91A8" w14:textId="77777777" w:rsidR="00CD6D32" w:rsidRPr="00CD6D32" w:rsidRDefault="00000000" w:rsidP="00CD6D32">
      <w:pPr>
        <w:numPr>
          <w:ilvl w:val="0"/>
          <w:numId w:val="1"/>
        </w:numPr>
        <w:shd w:val="clear" w:color="auto" w:fill="FFFFFF"/>
        <w:spacing w:before="100" w:beforeAutospacing="1" w:after="100" w:afterAutospacing="1"/>
        <w:rPr>
          <w:rFonts w:ascii="Calibri" w:eastAsia="Times New Roman" w:hAnsi="Calibri" w:cs="Calibri"/>
          <w:color w:val="000020"/>
          <w:kern w:val="0"/>
          <w:sz w:val="27"/>
          <w:szCs w:val="27"/>
          <w14:ligatures w14:val="none"/>
        </w:rPr>
      </w:pPr>
      <w:hyperlink r:id="rId8" w:anchor="Spatial_Reference_Information" w:history="1">
        <w:r w:rsidR="00CD6D32" w:rsidRPr="00CD6D32">
          <w:rPr>
            <w:rFonts w:ascii="Calibri" w:eastAsia="Times New Roman" w:hAnsi="Calibri" w:cs="Calibri"/>
            <w:color w:val="098EA6"/>
            <w:kern w:val="0"/>
            <w:sz w:val="27"/>
            <w:szCs w:val="27"/>
            <w14:ligatures w14:val="none"/>
          </w:rPr>
          <w:t>Coordinate System</w:t>
        </w:r>
      </w:hyperlink>
    </w:p>
    <w:p w14:paraId="50A6CB06" w14:textId="77777777" w:rsidR="00CD6D32" w:rsidRPr="00CD6D32" w:rsidRDefault="00000000" w:rsidP="00CD6D32">
      <w:pPr>
        <w:numPr>
          <w:ilvl w:val="0"/>
          <w:numId w:val="1"/>
        </w:numPr>
        <w:shd w:val="clear" w:color="auto" w:fill="FFFFFF"/>
        <w:spacing w:before="100" w:beforeAutospacing="1" w:after="100" w:afterAutospacing="1"/>
        <w:rPr>
          <w:rFonts w:ascii="Calibri" w:eastAsia="Times New Roman" w:hAnsi="Calibri" w:cs="Calibri"/>
          <w:color w:val="000020"/>
          <w:kern w:val="0"/>
          <w:sz w:val="27"/>
          <w:szCs w:val="27"/>
          <w14:ligatures w14:val="none"/>
        </w:rPr>
      </w:pPr>
      <w:hyperlink r:id="rId9" w:anchor="Entity_and_Attribute_Information" w:history="1">
        <w:r w:rsidR="00CD6D32" w:rsidRPr="00CD6D32">
          <w:rPr>
            <w:rFonts w:ascii="Calibri" w:eastAsia="Times New Roman" w:hAnsi="Calibri" w:cs="Calibri"/>
            <w:color w:val="098EA6"/>
            <w:kern w:val="0"/>
            <w:sz w:val="27"/>
            <w:szCs w:val="27"/>
            <w14:ligatures w14:val="none"/>
          </w:rPr>
          <w:t>Attributes</w:t>
        </w:r>
      </w:hyperlink>
    </w:p>
    <w:p w14:paraId="29C77BB9" w14:textId="77777777" w:rsidR="00CD6D32" w:rsidRPr="00CD6D32" w:rsidRDefault="00000000" w:rsidP="00CD6D32">
      <w:pPr>
        <w:numPr>
          <w:ilvl w:val="0"/>
          <w:numId w:val="1"/>
        </w:numPr>
        <w:shd w:val="clear" w:color="auto" w:fill="FFFFFF"/>
        <w:spacing w:before="100" w:beforeAutospacing="1" w:after="100" w:afterAutospacing="1"/>
        <w:rPr>
          <w:rFonts w:ascii="Calibri" w:eastAsia="Times New Roman" w:hAnsi="Calibri" w:cs="Calibri"/>
          <w:color w:val="000020"/>
          <w:kern w:val="0"/>
          <w:sz w:val="27"/>
          <w:szCs w:val="27"/>
          <w14:ligatures w14:val="none"/>
        </w:rPr>
      </w:pPr>
      <w:hyperlink r:id="rId10" w:anchor="Distribution_Information" w:history="1">
        <w:r w:rsidR="00CD6D32" w:rsidRPr="00CD6D32">
          <w:rPr>
            <w:rFonts w:ascii="Calibri" w:eastAsia="Times New Roman" w:hAnsi="Calibri" w:cs="Calibri"/>
            <w:color w:val="098EA6"/>
            <w:kern w:val="0"/>
            <w:sz w:val="27"/>
            <w:szCs w:val="27"/>
            <w14:ligatures w14:val="none"/>
          </w:rPr>
          <w:t>Distribution</w:t>
        </w:r>
      </w:hyperlink>
      <w:r w:rsidR="00CD6D32" w:rsidRPr="00CD6D32">
        <w:rPr>
          <w:rFonts w:ascii="Calibri" w:eastAsia="Times New Roman" w:hAnsi="Calibri" w:cs="Calibri"/>
          <w:color w:val="000020"/>
          <w:kern w:val="0"/>
          <w:sz w:val="27"/>
          <w:szCs w:val="27"/>
          <w14:ligatures w14:val="none"/>
        </w:rPr>
        <w:t> - </w:t>
      </w:r>
      <w:hyperlink r:id="rId11" w:anchor="ordering" w:history="1">
        <w:r w:rsidR="00CD6D32" w:rsidRPr="00CD6D32">
          <w:rPr>
            <w:rFonts w:ascii="Calibri" w:eastAsia="Times New Roman" w:hAnsi="Calibri" w:cs="Calibri"/>
            <w:color w:val="B40404"/>
            <w:kern w:val="0"/>
            <w:sz w:val="27"/>
            <w:szCs w:val="27"/>
            <w14:ligatures w14:val="none"/>
          </w:rPr>
          <w:t>Get Data</w:t>
        </w:r>
      </w:hyperlink>
    </w:p>
    <w:p w14:paraId="64E23A2D" w14:textId="77777777" w:rsidR="00CD6D32" w:rsidRPr="00CD6D32" w:rsidRDefault="00000000" w:rsidP="00CD6D32">
      <w:pPr>
        <w:numPr>
          <w:ilvl w:val="0"/>
          <w:numId w:val="1"/>
        </w:numPr>
        <w:shd w:val="clear" w:color="auto" w:fill="FFFFFF"/>
        <w:spacing w:before="100" w:beforeAutospacing="1" w:after="100" w:afterAutospacing="1"/>
        <w:rPr>
          <w:rFonts w:ascii="Calibri" w:eastAsia="Times New Roman" w:hAnsi="Calibri" w:cs="Calibri"/>
          <w:color w:val="000020"/>
          <w:kern w:val="0"/>
          <w:sz w:val="27"/>
          <w:szCs w:val="27"/>
          <w14:ligatures w14:val="none"/>
        </w:rPr>
      </w:pPr>
      <w:hyperlink r:id="rId12" w:anchor="Metadata_Reference_Information" w:history="1">
        <w:r w:rsidR="00CD6D32" w:rsidRPr="00CD6D32">
          <w:rPr>
            <w:rFonts w:ascii="Calibri" w:eastAsia="Times New Roman" w:hAnsi="Calibri" w:cs="Calibri"/>
            <w:color w:val="098EA6"/>
            <w:kern w:val="0"/>
            <w:sz w:val="27"/>
            <w:szCs w:val="27"/>
            <w14:ligatures w14:val="none"/>
          </w:rPr>
          <w:t>Metadata Reference</w:t>
        </w:r>
      </w:hyperlink>
    </w:p>
    <w:p w14:paraId="55DEC59C" w14:textId="77777777" w:rsidR="00CD6D32" w:rsidRPr="00CD6D32" w:rsidRDefault="00CD6D32" w:rsidP="00CD6D32">
      <w:pPr>
        <w:shd w:val="clear" w:color="auto" w:fill="DFDBCF"/>
        <w:spacing w:before="100" w:beforeAutospacing="1" w:after="100" w:afterAutospacing="1"/>
        <w:outlineLvl w:val="1"/>
        <w:rPr>
          <w:rFonts w:ascii="Calibri" w:eastAsia="Times New Roman" w:hAnsi="Calibri" w:cs="Calibri"/>
          <w:b/>
          <w:bCs/>
          <w:color w:val="000020"/>
          <w:kern w:val="0"/>
          <w:sz w:val="36"/>
          <w:szCs w:val="36"/>
          <w14:ligatures w14:val="none"/>
        </w:rPr>
      </w:pPr>
      <w:bookmarkStart w:id="3" w:name="Identification_Information"/>
      <w:bookmarkEnd w:id="3"/>
      <w:r w:rsidRPr="00CD6D32">
        <w:rPr>
          <w:rFonts w:ascii="Calibri" w:eastAsia="Times New Roman" w:hAnsi="Calibri" w:cs="Calibri"/>
          <w:b/>
          <w:bCs/>
          <w:color w:val="000020"/>
          <w:kern w:val="0"/>
          <w:sz w:val="36"/>
          <w:szCs w:val="36"/>
          <w14:ligatures w14:val="none"/>
        </w:rPr>
        <w:t>Section 1: Overview</w:t>
      </w:r>
    </w:p>
    <w:p w14:paraId="5E4FD5C6"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proofErr w:type="spellStart"/>
      <w:proofErr w:type="gramStart"/>
      <w:r w:rsidRPr="00CD6D32">
        <w:rPr>
          <w:rFonts w:ascii="Calibri" w:eastAsia="Times New Roman" w:hAnsi="Calibri" w:cs="Calibri"/>
          <w:b/>
          <w:bCs/>
          <w:color w:val="000020"/>
          <w:kern w:val="0"/>
          <w:sz w:val="27"/>
          <w:szCs w:val="27"/>
          <w14:ligatures w14:val="none"/>
        </w:rPr>
        <w:t>Originator:</w:t>
      </w:r>
      <w:r w:rsidRPr="00CD6D32">
        <w:rPr>
          <w:rFonts w:ascii="Calibri" w:eastAsia="Times New Roman" w:hAnsi="Calibri" w:cs="Calibri"/>
          <w:color w:val="000020"/>
          <w:kern w:val="0"/>
          <w:sz w:val="27"/>
          <w:szCs w:val="27"/>
          <w14:ligatures w14:val="none"/>
        </w:rPr>
        <w:t>Metropolitan</w:t>
      </w:r>
      <w:proofErr w:type="spellEnd"/>
      <w:proofErr w:type="gramEnd"/>
      <w:r w:rsidRPr="00CD6D32">
        <w:rPr>
          <w:rFonts w:ascii="Calibri" w:eastAsia="Times New Roman" w:hAnsi="Calibri" w:cs="Calibri"/>
          <w:color w:val="000020"/>
          <w:kern w:val="0"/>
          <w:sz w:val="27"/>
          <w:szCs w:val="27"/>
          <w14:ligatures w14:val="none"/>
        </w:rPr>
        <w:t xml:space="preserve"> Council</w:t>
      </w:r>
    </w:p>
    <w:p w14:paraId="37C9008B" w14:textId="77777777" w:rsidR="00CD6D32" w:rsidRPr="00CD6D32" w:rsidRDefault="00CD6D32" w:rsidP="00CD6D32">
      <w:pPr>
        <w:rPr>
          <w:rFonts w:ascii="Times New Roman" w:eastAsia="Times New Roman" w:hAnsi="Times New Roman" w:cs="Times New Roman"/>
          <w:kern w:val="0"/>
          <w14:ligatures w14:val="none"/>
        </w:rPr>
      </w:pPr>
    </w:p>
    <w:p w14:paraId="3526B8C0" w14:textId="518352B5" w:rsidR="00CD6D32" w:rsidRPr="00CD6D32" w:rsidRDefault="00CD6D32" w:rsidP="00CD6D32">
      <w:pPr>
        <w:shd w:val="clear" w:color="auto" w:fill="FFFFFF"/>
        <w:rPr>
          <w:rFonts w:ascii="Calibri" w:eastAsia="Times New Roman" w:hAnsi="Calibri" w:cs="Calibri"/>
          <w:color w:val="000020"/>
          <w:kern w:val="0"/>
          <w:sz w:val="27"/>
          <w:szCs w:val="27"/>
          <w14:ligatures w14:val="none"/>
        </w:rPr>
      </w:pPr>
      <w:proofErr w:type="spellStart"/>
      <w:proofErr w:type="gramStart"/>
      <w:r w:rsidRPr="00CD6D32">
        <w:rPr>
          <w:rFonts w:ascii="Calibri" w:eastAsia="Times New Roman" w:hAnsi="Calibri" w:cs="Calibri"/>
          <w:b/>
          <w:bCs/>
          <w:color w:val="000020"/>
          <w:kern w:val="0"/>
          <w:sz w:val="27"/>
          <w:szCs w:val="27"/>
          <w14:ligatures w14:val="none"/>
        </w:rPr>
        <w:t>Title:</w:t>
      </w:r>
      <w:ins w:id="4" w:author="Esch, Ellen" w:date="2023-04-21T14:38:00Z">
        <w:r w:rsidR="00D676B5">
          <w:rPr>
            <w:rFonts w:ascii="Calibri" w:eastAsia="Times New Roman" w:hAnsi="Calibri" w:cs="Calibri"/>
            <w:color w:val="000020"/>
            <w:kern w:val="0"/>
            <w:sz w:val="27"/>
            <w:szCs w:val="27"/>
            <w14:ligatures w14:val="none"/>
          </w:rPr>
          <w:t>Twin</w:t>
        </w:r>
        <w:proofErr w:type="spellEnd"/>
        <w:proofErr w:type="gramEnd"/>
        <w:r w:rsidR="00D676B5">
          <w:rPr>
            <w:rFonts w:ascii="Calibri" w:eastAsia="Times New Roman" w:hAnsi="Calibri" w:cs="Calibri"/>
            <w:color w:val="000020"/>
            <w:kern w:val="0"/>
            <w:sz w:val="27"/>
            <w:szCs w:val="27"/>
            <w14:ligatures w14:val="none"/>
          </w:rPr>
          <w:t xml:space="preserve"> Cities </w:t>
        </w:r>
      </w:ins>
      <w:r w:rsidRPr="00CD6D32">
        <w:rPr>
          <w:rFonts w:ascii="Calibri" w:eastAsia="Times New Roman" w:hAnsi="Calibri" w:cs="Calibri"/>
          <w:color w:val="000020"/>
          <w:kern w:val="0"/>
          <w:sz w:val="27"/>
          <w:szCs w:val="27"/>
          <w14:ligatures w14:val="none"/>
        </w:rPr>
        <w:t xml:space="preserve">Land Surface Temperature </w:t>
      </w:r>
      <w:del w:id="5" w:author="Esch, Ellen" w:date="2023-04-21T14:38:00Z">
        <w:r w:rsidRPr="00CD6D32" w:rsidDel="00D676B5">
          <w:rPr>
            <w:rFonts w:ascii="Calibri" w:eastAsia="Times New Roman" w:hAnsi="Calibri" w:cs="Calibri"/>
            <w:color w:val="000020"/>
            <w:kern w:val="0"/>
            <w:sz w:val="27"/>
            <w:szCs w:val="27"/>
            <w14:ligatures w14:val="none"/>
          </w:rPr>
          <w:delText>for Climate Vulnerability Analysis</w:delText>
        </w:r>
      </w:del>
      <w:ins w:id="6" w:author="Esch, Ellen" w:date="2023-04-21T14:38:00Z">
        <w:r w:rsidR="00D676B5">
          <w:rPr>
            <w:rFonts w:ascii="Calibri" w:eastAsia="Times New Roman" w:hAnsi="Calibri" w:cs="Calibri"/>
            <w:color w:val="000020"/>
            <w:kern w:val="0"/>
            <w:sz w:val="27"/>
            <w:szCs w:val="27"/>
            <w14:ligatures w14:val="none"/>
          </w:rPr>
          <w:t>2016</w:t>
        </w:r>
      </w:ins>
    </w:p>
    <w:p w14:paraId="298A78F0" w14:textId="77777777" w:rsidR="00CD6D32" w:rsidRPr="00CD6D32" w:rsidRDefault="00CD6D32" w:rsidP="00CD6D32">
      <w:pPr>
        <w:rPr>
          <w:rFonts w:ascii="Times New Roman" w:eastAsia="Times New Roman" w:hAnsi="Times New Roman" w:cs="Times New Roman"/>
          <w:kern w:val="0"/>
          <w14:ligatures w14:val="none"/>
        </w:rPr>
      </w:pPr>
    </w:p>
    <w:p w14:paraId="404E6B33"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proofErr w:type="spellStart"/>
      <w:proofErr w:type="gramStart"/>
      <w:r w:rsidRPr="00CD6D32">
        <w:rPr>
          <w:rFonts w:ascii="Calibri" w:eastAsia="Times New Roman" w:hAnsi="Calibri" w:cs="Calibri"/>
          <w:b/>
          <w:bCs/>
          <w:color w:val="000020"/>
          <w:kern w:val="0"/>
          <w:sz w:val="27"/>
          <w:szCs w:val="27"/>
          <w14:ligatures w14:val="none"/>
        </w:rPr>
        <w:t>Abstract:</w:t>
      </w:r>
      <w:r w:rsidRPr="00CD6D32">
        <w:rPr>
          <w:rFonts w:ascii="Calibri" w:eastAsia="Times New Roman" w:hAnsi="Calibri" w:cs="Calibri"/>
          <w:color w:val="000020"/>
          <w:kern w:val="0"/>
          <w:sz w:val="27"/>
          <w:szCs w:val="27"/>
          <w14:ligatures w14:val="none"/>
        </w:rPr>
        <w:t>The</w:t>
      </w:r>
      <w:proofErr w:type="spellEnd"/>
      <w:proofErr w:type="gramEnd"/>
      <w:r w:rsidRPr="00CD6D32">
        <w:rPr>
          <w:rFonts w:ascii="Calibri" w:eastAsia="Times New Roman" w:hAnsi="Calibri" w:cs="Calibri"/>
          <w:color w:val="000020"/>
          <w:kern w:val="0"/>
          <w:sz w:val="27"/>
          <w:szCs w:val="27"/>
          <w14:ligatures w14:val="none"/>
        </w:rPr>
        <w:t xml:space="preserve"> Land Surface Temperature (LST) raster dataset is a dataset derived from a satellite image from Landsat 8 to show the land surface temperature for the seven-county metropolitan region of the Twin Cities, in degrees Fahrenheit. In essence, this map shows how hot the ground was to the touch at any given location. This satellite image was taken at 11:59 am CDT on July 22, 2016. At this time, the air temperature was 90F with a heat index of 90.3F, as taken at the Minneapolis-St. Paul International Airport (Minneapolis-St Paul International Airport, 2016). This was the third day of a regional heat </w:t>
      </w:r>
      <w:proofErr w:type="gramStart"/>
      <w:r w:rsidRPr="00CD6D32">
        <w:rPr>
          <w:rFonts w:ascii="Calibri" w:eastAsia="Times New Roman" w:hAnsi="Calibri" w:cs="Calibri"/>
          <w:color w:val="000020"/>
          <w:kern w:val="0"/>
          <w:sz w:val="27"/>
          <w:szCs w:val="27"/>
          <w14:ligatures w14:val="none"/>
        </w:rPr>
        <w:t>wave ,</w:t>
      </w:r>
      <w:proofErr w:type="gramEnd"/>
      <w:r w:rsidRPr="00CD6D32">
        <w:rPr>
          <w:rFonts w:ascii="Calibri" w:eastAsia="Times New Roman" w:hAnsi="Calibri" w:cs="Calibri"/>
          <w:color w:val="000020"/>
          <w:kern w:val="0"/>
          <w:sz w:val="27"/>
          <w:szCs w:val="27"/>
          <w14:ligatures w14:val="none"/>
        </w:rPr>
        <w:t xml:space="preserve"> and while temperatures overnight had dipped down to around 74F, temperatures had climbed up to a maximum temperature of 97F by around 5-6pm, resulting in the hottest day in roughly three years (Midwestern Regional Climate Center, 2016). The original thermal image was taken at a 100 x 100 meter </w:t>
      </w:r>
      <w:proofErr w:type="gramStart"/>
      <w:r w:rsidRPr="00CD6D32">
        <w:rPr>
          <w:rFonts w:ascii="Calibri" w:eastAsia="Times New Roman" w:hAnsi="Calibri" w:cs="Calibri"/>
          <w:color w:val="000020"/>
          <w:kern w:val="0"/>
          <w:sz w:val="27"/>
          <w:szCs w:val="27"/>
          <w14:ligatures w14:val="none"/>
        </w:rPr>
        <w:t>resolution, but</w:t>
      </w:r>
      <w:proofErr w:type="gramEnd"/>
      <w:r w:rsidRPr="00CD6D32">
        <w:rPr>
          <w:rFonts w:ascii="Calibri" w:eastAsia="Times New Roman" w:hAnsi="Calibri" w:cs="Calibri"/>
          <w:color w:val="000020"/>
          <w:kern w:val="0"/>
          <w:sz w:val="27"/>
          <w:szCs w:val="27"/>
          <w14:ligatures w14:val="none"/>
        </w:rPr>
        <w:t xml:space="preserve"> was re-scaled and processed at the 30 x 30 meter scale. (Landsat 8 collects image data at a spatial resolution of 30 meters (visible, NIR, SWIR); 100 meters (thermal); and 15 meters (panchromatic).)</w:t>
      </w:r>
      <w:r w:rsidRPr="00CD6D32">
        <w:rPr>
          <w:rFonts w:ascii="Calibri" w:eastAsia="Times New Roman" w:hAnsi="Calibri" w:cs="Calibri"/>
          <w:color w:val="000020"/>
          <w:kern w:val="0"/>
          <w:sz w:val="27"/>
          <w:szCs w:val="27"/>
          <w14:ligatures w14:val="none"/>
        </w:rPr>
        <w:br/>
      </w:r>
      <w:r w:rsidRPr="00CD6D32">
        <w:rPr>
          <w:rFonts w:ascii="Calibri" w:eastAsia="Times New Roman" w:hAnsi="Calibri" w:cs="Calibri"/>
          <w:color w:val="000020"/>
          <w:kern w:val="0"/>
          <w:sz w:val="27"/>
          <w:szCs w:val="27"/>
          <w14:ligatures w14:val="none"/>
        </w:rPr>
        <w:br/>
        <w:t xml:space="preserve">This Landsat 8 raster image was first used to create a NDVI raster dataset. Using that NDVI dataset with Bands 10 and 11 of the Landsat 8 raster </w:t>
      </w:r>
      <w:proofErr w:type="gramStart"/>
      <w:r w:rsidRPr="00CD6D32">
        <w:rPr>
          <w:rFonts w:ascii="Calibri" w:eastAsia="Times New Roman" w:hAnsi="Calibri" w:cs="Calibri"/>
          <w:color w:val="000020"/>
          <w:kern w:val="0"/>
          <w:sz w:val="27"/>
          <w:szCs w:val="27"/>
          <w14:ligatures w14:val="none"/>
        </w:rPr>
        <w:t>dataset</w:t>
      </w:r>
      <w:proofErr w:type="gramEnd"/>
      <w:r w:rsidRPr="00CD6D32">
        <w:rPr>
          <w:rFonts w:ascii="Calibri" w:eastAsia="Times New Roman" w:hAnsi="Calibri" w:cs="Calibri"/>
          <w:color w:val="000020"/>
          <w:kern w:val="0"/>
          <w:sz w:val="27"/>
          <w:szCs w:val="27"/>
          <w14:ligatures w14:val="none"/>
        </w:rPr>
        <w:t xml:space="preserve">, a Land Surface </w:t>
      </w:r>
      <w:r w:rsidRPr="00CD6D32">
        <w:rPr>
          <w:rFonts w:ascii="Calibri" w:eastAsia="Times New Roman" w:hAnsi="Calibri" w:cs="Calibri"/>
          <w:color w:val="000020"/>
          <w:kern w:val="0"/>
          <w:sz w:val="27"/>
          <w:szCs w:val="27"/>
          <w14:ligatures w14:val="none"/>
        </w:rPr>
        <w:lastRenderedPageBreak/>
        <w:t xml:space="preserve">Temperature raster can be derived. That raster is further processed from </w:t>
      </w:r>
      <w:proofErr w:type="spellStart"/>
      <w:r w:rsidRPr="00CD6D32">
        <w:rPr>
          <w:rFonts w:ascii="Calibri" w:eastAsia="Times New Roman" w:hAnsi="Calibri" w:cs="Calibri"/>
          <w:color w:val="000020"/>
          <w:kern w:val="0"/>
          <w:sz w:val="27"/>
          <w:szCs w:val="27"/>
          <w14:ligatures w14:val="none"/>
        </w:rPr>
        <w:t>celsius</w:t>
      </w:r>
      <w:proofErr w:type="spellEnd"/>
      <w:r w:rsidRPr="00CD6D32">
        <w:rPr>
          <w:rFonts w:ascii="Calibri" w:eastAsia="Times New Roman" w:hAnsi="Calibri" w:cs="Calibri"/>
          <w:color w:val="000020"/>
          <w:kern w:val="0"/>
          <w:sz w:val="27"/>
          <w:szCs w:val="27"/>
          <w14:ligatures w14:val="none"/>
        </w:rPr>
        <w:t xml:space="preserve"> to </w:t>
      </w:r>
      <w:proofErr w:type="spellStart"/>
      <w:r w:rsidRPr="00CD6D32">
        <w:rPr>
          <w:rFonts w:ascii="Calibri" w:eastAsia="Times New Roman" w:hAnsi="Calibri" w:cs="Calibri"/>
          <w:color w:val="000020"/>
          <w:kern w:val="0"/>
          <w:sz w:val="27"/>
          <w:szCs w:val="27"/>
          <w14:ligatures w14:val="none"/>
        </w:rPr>
        <w:t>fahrenheit</w:t>
      </w:r>
      <w:proofErr w:type="spellEnd"/>
      <w:r w:rsidRPr="00CD6D32">
        <w:rPr>
          <w:rFonts w:ascii="Calibri" w:eastAsia="Times New Roman" w:hAnsi="Calibri" w:cs="Calibri"/>
          <w:color w:val="000020"/>
          <w:kern w:val="0"/>
          <w:sz w:val="27"/>
          <w:szCs w:val="27"/>
          <w14:ligatures w14:val="none"/>
        </w:rPr>
        <w:t>, then clipped to the 7-county metropolitan area, and all water bodies removed from the final image.</w:t>
      </w:r>
      <w:r w:rsidRPr="00CD6D32">
        <w:rPr>
          <w:rFonts w:ascii="Calibri" w:eastAsia="Times New Roman" w:hAnsi="Calibri" w:cs="Calibri"/>
          <w:color w:val="000020"/>
          <w:kern w:val="0"/>
          <w:sz w:val="27"/>
          <w:szCs w:val="27"/>
          <w14:ligatures w14:val="none"/>
        </w:rPr>
        <w:br/>
      </w:r>
      <w:r w:rsidRPr="00CD6D32">
        <w:rPr>
          <w:rFonts w:ascii="Calibri" w:eastAsia="Times New Roman" w:hAnsi="Calibri" w:cs="Calibri"/>
          <w:color w:val="000020"/>
          <w:kern w:val="0"/>
          <w:sz w:val="27"/>
          <w:szCs w:val="27"/>
          <w14:ligatures w14:val="none"/>
        </w:rPr>
        <w:br/>
        <w:t>The LST values without regional water bodies is the primary basis for the Metropolitan Council Climate Vulnerability Assessment Report. Part of this report specifically considers the urban heat island effect, or the effect of human activity and the built environment on increases in urban temperature on human life, and as water has different heat retention properties than most land surfaces, we chose to do our analysis without regional water bodies. It should be noted that the lowest original LST values were water bodies, and so by removing the water bodies from the map the minimum LST value raised 0.6F. This is not particularly significant, except that it would minimally affect which values would be highlighted in the third layer of this package.</w:t>
      </w:r>
      <w:r w:rsidRPr="00CD6D32">
        <w:rPr>
          <w:rFonts w:ascii="Calibri" w:eastAsia="Times New Roman" w:hAnsi="Calibri" w:cs="Calibri"/>
          <w:color w:val="000020"/>
          <w:kern w:val="0"/>
          <w:sz w:val="27"/>
          <w:szCs w:val="27"/>
          <w14:ligatures w14:val="none"/>
        </w:rPr>
        <w:br/>
      </w:r>
    </w:p>
    <w:p w14:paraId="1B735F78" w14:textId="77777777" w:rsidR="00CD6D32" w:rsidRPr="00CD6D32" w:rsidRDefault="00CD6D32" w:rsidP="00CD6D32">
      <w:pPr>
        <w:rPr>
          <w:rFonts w:ascii="Times New Roman" w:eastAsia="Times New Roman" w:hAnsi="Times New Roman" w:cs="Times New Roman"/>
          <w:kern w:val="0"/>
          <w14:ligatures w14:val="none"/>
        </w:rPr>
      </w:pPr>
    </w:p>
    <w:p w14:paraId="34222D33"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proofErr w:type="spellStart"/>
      <w:proofErr w:type="gramStart"/>
      <w:r w:rsidRPr="00CD6D32">
        <w:rPr>
          <w:rFonts w:ascii="Calibri" w:eastAsia="Times New Roman" w:hAnsi="Calibri" w:cs="Calibri"/>
          <w:b/>
          <w:bCs/>
          <w:color w:val="000020"/>
          <w:kern w:val="0"/>
          <w:sz w:val="27"/>
          <w:szCs w:val="27"/>
          <w14:ligatures w14:val="none"/>
        </w:rPr>
        <w:t>Purpose:</w:t>
      </w:r>
      <w:r w:rsidRPr="00CD6D32">
        <w:rPr>
          <w:rFonts w:ascii="Calibri" w:eastAsia="Times New Roman" w:hAnsi="Calibri" w:cs="Calibri"/>
          <w:color w:val="000020"/>
          <w:kern w:val="0"/>
          <w:sz w:val="27"/>
          <w:szCs w:val="27"/>
          <w14:ligatures w14:val="none"/>
        </w:rPr>
        <w:t>The</w:t>
      </w:r>
      <w:proofErr w:type="spellEnd"/>
      <w:proofErr w:type="gramEnd"/>
      <w:r w:rsidRPr="00CD6D32">
        <w:rPr>
          <w:rFonts w:ascii="Calibri" w:eastAsia="Times New Roman" w:hAnsi="Calibri" w:cs="Calibri"/>
          <w:color w:val="000020"/>
          <w:kern w:val="0"/>
          <w:sz w:val="27"/>
          <w:szCs w:val="27"/>
          <w14:ligatures w14:val="none"/>
        </w:rPr>
        <w:t xml:space="preserve"> Land Surface Temperature (LST) raster dataset is also referred to as the Heat Vulnerability Analysis layer. It was developed as part of the Metropolitan Council's Climate Vulnerability Assessment (CVA) project. The Council initiated a Climate Vulnerability Assessment in response to the increased frequency of extreme heat and flooding events associated with climate change. The Land Surface Temperature raster dataset is intended for planning and alternatives analysis. This work supports regional climate mitigation and resiliency planning efforts.</w:t>
      </w:r>
    </w:p>
    <w:p w14:paraId="1E2CD69F" w14:textId="77777777" w:rsidR="00CD6D32" w:rsidRPr="00CD6D32" w:rsidRDefault="00CD6D32" w:rsidP="00CD6D32">
      <w:pPr>
        <w:rPr>
          <w:rFonts w:ascii="Times New Roman" w:eastAsia="Times New Roman" w:hAnsi="Times New Roman" w:cs="Times New Roman"/>
          <w:kern w:val="0"/>
          <w14:ligatures w14:val="none"/>
        </w:rPr>
      </w:pPr>
    </w:p>
    <w:p w14:paraId="3932441D"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Time Period of Content Date:</w:t>
      </w:r>
      <w:r w:rsidRPr="00CD6D32">
        <w:rPr>
          <w:rFonts w:ascii="Calibri" w:eastAsia="Times New Roman" w:hAnsi="Calibri" w:cs="Calibri"/>
          <w:color w:val="000020"/>
          <w:kern w:val="0"/>
          <w:sz w:val="27"/>
          <w:szCs w:val="27"/>
          <w14:ligatures w14:val="none"/>
        </w:rPr>
        <w:t>07/22/2016</w:t>
      </w:r>
    </w:p>
    <w:p w14:paraId="586BE8C5" w14:textId="77777777" w:rsidR="00CD6D32" w:rsidRPr="00CD6D32" w:rsidRDefault="00CD6D32" w:rsidP="00CD6D32">
      <w:pPr>
        <w:rPr>
          <w:rFonts w:ascii="Times New Roman" w:eastAsia="Times New Roman" w:hAnsi="Times New Roman" w:cs="Times New Roman"/>
          <w:kern w:val="0"/>
          <w14:ligatures w14:val="none"/>
        </w:rPr>
      </w:pPr>
    </w:p>
    <w:p w14:paraId="3ECDBE69"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proofErr w:type="spellStart"/>
      <w:r w:rsidRPr="00CD6D32">
        <w:rPr>
          <w:rFonts w:ascii="Calibri" w:eastAsia="Times New Roman" w:hAnsi="Calibri" w:cs="Calibri"/>
          <w:b/>
          <w:bCs/>
          <w:color w:val="000020"/>
          <w:kern w:val="0"/>
          <w:sz w:val="27"/>
          <w:szCs w:val="27"/>
          <w14:ligatures w14:val="none"/>
        </w:rPr>
        <w:t>Currentness</w:t>
      </w:r>
      <w:proofErr w:type="spellEnd"/>
      <w:r w:rsidRPr="00CD6D32">
        <w:rPr>
          <w:rFonts w:ascii="Calibri" w:eastAsia="Times New Roman" w:hAnsi="Calibri" w:cs="Calibri"/>
          <w:b/>
          <w:bCs/>
          <w:color w:val="000020"/>
          <w:kern w:val="0"/>
          <w:sz w:val="27"/>
          <w:szCs w:val="27"/>
          <w14:ligatures w14:val="none"/>
        </w:rPr>
        <w:t xml:space="preserve"> </w:t>
      </w:r>
      <w:proofErr w:type="spellStart"/>
      <w:proofErr w:type="gramStart"/>
      <w:r w:rsidRPr="00CD6D32">
        <w:rPr>
          <w:rFonts w:ascii="Calibri" w:eastAsia="Times New Roman" w:hAnsi="Calibri" w:cs="Calibri"/>
          <w:b/>
          <w:bCs/>
          <w:color w:val="000020"/>
          <w:kern w:val="0"/>
          <w:sz w:val="27"/>
          <w:szCs w:val="27"/>
          <w14:ligatures w14:val="none"/>
        </w:rPr>
        <w:t>Reference:</w:t>
      </w:r>
      <w:r w:rsidRPr="00CD6D32">
        <w:rPr>
          <w:rFonts w:ascii="Calibri" w:eastAsia="Times New Roman" w:hAnsi="Calibri" w:cs="Calibri"/>
          <w:color w:val="000020"/>
          <w:kern w:val="0"/>
          <w:sz w:val="27"/>
          <w:szCs w:val="27"/>
          <w14:ligatures w14:val="none"/>
        </w:rPr>
        <w:t>Land</w:t>
      </w:r>
      <w:proofErr w:type="spellEnd"/>
      <w:proofErr w:type="gramEnd"/>
      <w:r w:rsidRPr="00CD6D32">
        <w:rPr>
          <w:rFonts w:ascii="Calibri" w:eastAsia="Times New Roman" w:hAnsi="Calibri" w:cs="Calibri"/>
          <w:color w:val="000020"/>
          <w:kern w:val="0"/>
          <w:sz w:val="27"/>
          <w:szCs w:val="27"/>
          <w14:ligatures w14:val="none"/>
        </w:rPr>
        <w:t xml:space="preserve"> Surface Temperature raster dataset is based on the brightness temperature for a Landsat 8 image for 7/22/16 at 16:59 GMT</w:t>
      </w:r>
    </w:p>
    <w:p w14:paraId="760E8ABF" w14:textId="77777777" w:rsidR="00CD6D32" w:rsidRPr="00CD6D32" w:rsidRDefault="00CD6D32" w:rsidP="00CD6D32">
      <w:pPr>
        <w:rPr>
          <w:rFonts w:ascii="Times New Roman" w:eastAsia="Times New Roman" w:hAnsi="Times New Roman" w:cs="Times New Roman"/>
          <w:kern w:val="0"/>
          <w14:ligatures w14:val="none"/>
        </w:rPr>
      </w:pPr>
    </w:p>
    <w:p w14:paraId="26EDC1F7"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proofErr w:type="spellStart"/>
      <w:proofErr w:type="gramStart"/>
      <w:r w:rsidRPr="00CD6D32">
        <w:rPr>
          <w:rFonts w:ascii="Calibri" w:eastAsia="Times New Roman" w:hAnsi="Calibri" w:cs="Calibri"/>
          <w:b/>
          <w:bCs/>
          <w:color w:val="000020"/>
          <w:kern w:val="0"/>
          <w:sz w:val="27"/>
          <w:szCs w:val="27"/>
          <w14:ligatures w14:val="none"/>
        </w:rPr>
        <w:t>Progress:</w:t>
      </w:r>
      <w:r w:rsidRPr="00CD6D32">
        <w:rPr>
          <w:rFonts w:ascii="Calibri" w:eastAsia="Times New Roman" w:hAnsi="Calibri" w:cs="Calibri"/>
          <w:color w:val="000020"/>
          <w:kern w:val="0"/>
          <w:sz w:val="27"/>
          <w:szCs w:val="27"/>
          <w14:ligatures w14:val="none"/>
        </w:rPr>
        <w:t>Complete</w:t>
      </w:r>
      <w:proofErr w:type="spellEnd"/>
      <w:proofErr w:type="gramEnd"/>
    </w:p>
    <w:p w14:paraId="0A36EEE2" w14:textId="77777777" w:rsidR="00CD6D32" w:rsidRPr="00CD6D32" w:rsidRDefault="00CD6D32" w:rsidP="00CD6D32">
      <w:pPr>
        <w:rPr>
          <w:rFonts w:ascii="Times New Roman" w:eastAsia="Times New Roman" w:hAnsi="Times New Roman" w:cs="Times New Roman"/>
          <w:kern w:val="0"/>
          <w14:ligatures w14:val="none"/>
        </w:rPr>
      </w:pPr>
    </w:p>
    <w:p w14:paraId="787718E2"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 xml:space="preserve">Maintenance and Update </w:t>
      </w:r>
      <w:proofErr w:type="spellStart"/>
      <w:proofErr w:type="gramStart"/>
      <w:r w:rsidRPr="00CD6D32">
        <w:rPr>
          <w:rFonts w:ascii="Calibri" w:eastAsia="Times New Roman" w:hAnsi="Calibri" w:cs="Calibri"/>
          <w:b/>
          <w:bCs/>
          <w:color w:val="000020"/>
          <w:kern w:val="0"/>
          <w:sz w:val="27"/>
          <w:szCs w:val="27"/>
          <w14:ligatures w14:val="none"/>
        </w:rPr>
        <w:t>Frequency:</w:t>
      </w:r>
      <w:r w:rsidRPr="00CD6D32">
        <w:rPr>
          <w:rFonts w:ascii="Calibri" w:eastAsia="Times New Roman" w:hAnsi="Calibri" w:cs="Calibri"/>
          <w:color w:val="000020"/>
          <w:kern w:val="0"/>
          <w:sz w:val="27"/>
          <w:szCs w:val="27"/>
          <w14:ligatures w14:val="none"/>
        </w:rPr>
        <w:t>None</w:t>
      </w:r>
      <w:proofErr w:type="spellEnd"/>
      <w:proofErr w:type="gramEnd"/>
      <w:r w:rsidRPr="00CD6D32">
        <w:rPr>
          <w:rFonts w:ascii="Calibri" w:eastAsia="Times New Roman" w:hAnsi="Calibri" w:cs="Calibri"/>
          <w:color w:val="000020"/>
          <w:kern w:val="0"/>
          <w:sz w:val="27"/>
          <w:szCs w:val="27"/>
          <w14:ligatures w14:val="none"/>
        </w:rPr>
        <w:t xml:space="preserve"> Planned</w:t>
      </w:r>
    </w:p>
    <w:p w14:paraId="0C028C91" w14:textId="77777777" w:rsidR="00CD6D32" w:rsidRPr="00CD6D32" w:rsidRDefault="00CD6D32" w:rsidP="00CD6D32">
      <w:pPr>
        <w:rPr>
          <w:rFonts w:ascii="Times New Roman" w:eastAsia="Times New Roman" w:hAnsi="Times New Roman" w:cs="Times New Roman"/>
          <w:kern w:val="0"/>
          <w14:ligatures w14:val="none"/>
        </w:rPr>
      </w:pPr>
    </w:p>
    <w:p w14:paraId="58D750E5"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Spatial Extent of Data:</w:t>
      </w:r>
      <w:r w:rsidRPr="00CD6D32">
        <w:rPr>
          <w:rFonts w:ascii="Calibri" w:eastAsia="Times New Roman" w:hAnsi="Calibri" w:cs="Calibri"/>
          <w:color w:val="000020"/>
          <w:kern w:val="0"/>
          <w:sz w:val="27"/>
          <w:szCs w:val="27"/>
          <w14:ligatures w14:val="none"/>
        </w:rPr>
        <w:t>7-county Twin Cities metro: Anoka, Carver, Dakota, Hennepin, Ramsey, Scott and Washington counties, Minnesota</w:t>
      </w:r>
    </w:p>
    <w:p w14:paraId="57474033" w14:textId="77777777" w:rsidR="00CD6D32" w:rsidRPr="00CD6D32" w:rsidRDefault="00CD6D32" w:rsidP="00CD6D32">
      <w:pPr>
        <w:rPr>
          <w:rFonts w:ascii="Times New Roman" w:eastAsia="Times New Roman" w:hAnsi="Times New Roman" w:cs="Times New Roman"/>
          <w:kern w:val="0"/>
          <w14:ligatures w14:val="none"/>
        </w:rPr>
      </w:pPr>
    </w:p>
    <w:p w14:paraId="6376CAA7"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 xml:space="preserve">Bounding </w:t>
      </w:r>
      <w:proofErr w:type="gramStart"/>
      <w:r w:rsidRPr="00CD6D32">
        <w:rPr>
          <w:rFonts w:ascii="Calibri" w:eastAsia="Times New Roman" w:hAnsi="Calibri" w:cs="Calibri"/>
          <w:b/>
          <w:bCs/>
          <w:color w:val="000020"/>
          <w:kern w:val="0"/>
          <w:sz w:val="27"/>
          <w:szCs w:val="27"/>
          <w14:ligatures w14:val="none"/>
        </w:rPr>
        <w:t>Coordinates:</w:t>
      </w:r>
      <w:r w:rsidRPr="00CD6D32">
        <w:rPr>
          <w:rFonts w:ascii="Calibri" w:eastAsia="Times New Roman" w:hAnsi="Calibri" w:cs="Calibri"/>
          <w:color w:val="000020"/>
          <w:kern w:val="0"/>
          <w:sz w:val="27"/>
          <w:szCs w:val="27"/>
          <w14:ligatures w14:val="none"/>
        </w:rPr>
        <w:t>-</w:t>
      </w:r>
      <w:proofErr w:type="gramEnd"/>
      <w:r w:rsidRPr="00CD6D32">
        <w:rPr>
          <w:rFonts w:ascii="Calibri" w:eastAsia="Times New Roman" w:hAnsi="Calibri" w:cs="Calibri"/>
          <w:color w:val="000020"/>
          <w:kern w:val="0"/>
          <w:sz w:val="27"/>
          <w:szCs w:val="27"/>
          <w14:ligatures w14:val="none"/>
        </w:rPr>
        <w:t>94.012</w:t>
      </w:r>
      <w:r w:rsidRPr="00CD6D32">
        <w:rPr>
          <w:rFonts w:ascii="Calibri" w:eastAsia="Times New Roman" w:hAnsi="Calibri" w:cs="Calibri"/>
          <w:color w:val="000020"/>
          <w:kern w:val="0"/>
          <w:sz w:val="27"/>
          <w:szCs w:val="27"/>
          <w14:ligatures w14:val="none"/>
        </w:rPr>
        <w:br/>
        <w:t>-92.732</w:t>
      </w:r>
      <w:r w:rsidRPr="00CD6D32">
        <w:rPr>
          <w:rFonts w:ascii="Calibri" w:eastAsia="Times New Roman" w:hAnsi="Calibri" w:cs="Calibri"/>
          <w:color w:val="000020"/>
          <w:kern w:val="0"/>
          <w:sz w:val="27"/>
          <w:szCs w:val="27"/>
          <w14:ligatures w14:val="none"/>
        </w:rPr>
        <w:br/>
        <w:t>45.415</w:t>
      </w:r>
      <w:r w:rsidRPr="00CD6D32">
        <w:rPr>
          <w:rFonts w:ascii="Calibri" w:eastAsia="Times New Roman" w:hAnsi="Calibri" w:cs="Calibri"/>
          <w:color w:val="000020"/>
          <w:kern w:val="0"/>
          <w:sz w:val="27"/>
          <w:szCs w:val="27"/>
          <w14:ligatures w14:val="none"/>
        </w:rPr>
        <w:br/>
        <w:t>44.471</w:t>
      </w:r>
    </w:p>
    <w:p w14:paraId="5F49589C" w14:textId="77777777" w:rsidR="00CD6D32" w:rsidRPr="00CD6D32" w:rsidRDefault="00CD6D32" w:rsidP="00CD6D32">
      <w:pPr>
        <w:rPr>
          <w:rFonts w:ascii="Times New Roman" w:eastAsia="Times New Roman" w:hAnsi="Times New Roman" w:cs="Times New Roman"/>
          <w:kern w:val="0"/>
          <w14:ligatures w14:val="none"/>
        </w:rPr>
      </w:pPr>
    </w:p>
    <w:p w14:paraId="1BD940C0"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 xml:space="preserve">Place </w:t>
      </w:r>
      <w:proofErr w:type="spellStart"/>
      <w:proofErr w:type="gramStart"/>
      <w:r w:rsidRPr="00CD6D32">
        <w:rPr>
          <w:rFonts w:ascii="Calibri" w:eastAsia="Times New Roman" w:hAnsi="Calibri" w:cs="Calibri"/>
          <w:b/>
          <w:bCs/>
          <w:color w:val="000020"/>
          <w:kern w:val="0"/>
          <w:sz w:val="27"/>
          <w:szCs w:val="27"/>
          <w14:ligatures w14:val="none"/>
        </w:rPr>
        <w:t>Keywords:</w:t>
      </w:r>
      <w:r w:rsidRPr="00CD6D32">
        <w:rPr>
          <w:rFonts w:ascii="Calibri" w:eastAsia="Times New Roman" w:hAnsi="Calibri" w:cs="Calibri"/>
          <w:color w:val="000020"/>
          <w:kern w:val="0"/>
          <w:sz w:val="27"/>
          <w:szCs w:val="27"/>
          <w14:ligatures w14:val="none"/>
        </w:rPr>
        <w:t>Minnesota</w:t>
      </w:r>
      <w:proofErr w:type="spellEnd"/>
      <w:proofErr w:type="gramEnd"/>
      <w:r w:rsidRPr="00CD6D32">
        <w:rPr>
          <w:rFonts w:ascii="Calibri" w:eastAsia="Times New Roman" w:hAnsi="Calibri" w:cs="Calibri"/>
          <w:color w:val="000020"/>
          <w:kern w:val="0"/>
          <w:sz w:val="27"/>
          <w:szCs w:val="27"/>
          <w14:ligatures w14:val="none"/>
        </w:rPr>
        <w:t>, Anoka County, Carver County, Dakota County, Hennepin County, Ramsey County, Scott County, Washington County</w:t>
      </w:r>
    </w:p>
    <w:p w14:paraId="7895C4B0" w14:textId="77777777" w:rsidR="00CD6D32" w:rsidRPr="00CD6D32" w:rsidRDefault="00CD6D32" w:rsidP="00CD6D32">
      <w:pPr>
        <w:rPr>
          <w:rFonts w:ascii="Times New Roman" w:eastAsia="Times New Roman" w:hAnsi="Times New Roman" w:cs="Times New Roman"/>
          <w:kern w:val="0"/>
          <w14:ligatures w14:val="none"/>
        </w:rPr>
      </w:pPr>
    </w:p>
    <w:p w14:paraId="24A783F5" w14:textId="22FB2B8A"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 xml:space="preserve">Theme </w:t>
      </w:r>
      <w:proofErr w:type="spellStart"/>
      <w:proofErr w:type="gramStart"/>
      <w:r w:rsidRPr="00CD6D32">
        <w:rPr>
          <w:rFonts w:ascii="Calibri" w:eastAsia="Times New Roman" w:hAnsi="Calibri" w:cs="Calibri"/>
          <w:b/>
          <w:bCs/>
          <w:color w:val="000020"/>
          <w:kern w:val="0"/>
          <w:sz w:val="27"/>
          <w:szCs w:val="27"/>
          <w14:ligatures w14:val="none"/>
        </w:rPr>
        <w:t>Keywords:</w:t>
      </w:r>
      <w:r w:rsidRPr="00CD6D32">
        <w:rPr>
          <w:rFonts w:ascii="Calibri" w:eastAsia="Times New Roman" w:hAnsi="Calibri" w:cs="Calibri"/>
          <w:color w:val="000020"/>
          <w:kern w:val="0"/>
          <w:sz w:val="27"/>
          <w:szCs w:val="27"/>
          <w14:ligatures w14:val="none"/>
        </w:rPr>
        <w:t>land</w:t>
      </w:r>
      <w:proofErr w:type="spellEnd"/>
      <w:proofErr w:type="gramEnd"/>
      <w:r w:rsidRPr="00CD6D32">
        <w:rPr>
          <w:rFonts w:ascii="Calibri" w:eastAsia="Times New Roman" w:hAnsi="Calibri" w:cs="Calibri"/>
          <w:color w:val="000020"/>
          <w:kern w:val="0"/>
          <w:sz w:val="27"/>
          <w:szCs w:val="27"/>
          <w14:ligatures w14:val="none"/>
        </w:rPr>
        <w:t xml:space="preserve"> surface temperature, urban heat island, heat, heatwave, climate vulnerability assessment</w:t>
      </w:r>
      <w:ins w:id="7" w:author="Esch, Ellen" w:date="2023-04-21T14:38:00Z">
        <w:r w:rsidR="00D676B5">
          <w:rPr>
            <w:rFonts w:ascii="Calibri" w:eastAsia="Times New Roman" w:hAnsi="Calibri" w:cs="Calibri"/>
            <w:color w:val="000020"/>
            <w:kern w:val="0"/>
            <w:sz w:val="27"/>
            <w:szCs w:val="27"/>
            <w14:ligatures w14:val="none"/>
          </w:rPr>
          <w:t>, 2016</w:t>
        </w:r>
      </w:ins>
    </w:p>
    <w:p w14:paraId="497E16C2" w14:textId="77777777" w:rsidR="00CD6D32" w:rsidRPr="00CD6D32" w:rsidRDefault="00CD6D32" w:rsidP="00CD6D32">
      <w:pPr>
        <w:rPr>
          <w:rFonts w:ascii="Times New Roman" w:eastAsia="Times New Roman" w:hAnsi="Times New Roman" w:cs="Times New Roman"/>
          <w:kern w:val="0"/>
          <w14:ligatures w14:val="none"/>
        </w:rPr>
      </w:pPr>
    </w:p>
    <w:p w14:paraId="053BF8A1"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Theme Keyword Thesaurus:</w:t>
      </w:r>
    </w:p>
    <w:p w14:paraId="68BDFE65" w14:textId="77777777" w:rsidR="00CD6D32" w:rsidRPr="00CD6D32" w:rsidRDefault="00CD6D32" w:rsidP="00CD6D32">
      <w:pPr>
        <w:rPr>
          <w:rFonts w:ascii="Times New Roman" w:eastAsia="Times New Roman" w:hAnsi="Times New Roman" w:cs="Times New Roman"/>
          <w:kern w:val="0"/>
          <w14:ligatures w14:val="none"/>
        </w:rPr>
      </w:pPr>
    </w:p>
    <w:p w14:paraId="5BD55496"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 xml:space="preserve">Access </w:t>
      </w:r>
      <w:proofErr w:type="spellStart"/>
      <w:proofErr w:type="gramStart"/>
      <w:r w:rsidRPr="00CD6D32">
        <w:rPr>
          <w:rFonts w:ascii="Calibri" w:eastAsia="Times New Roman" w:hAnsi="Calibri" w:cs="Calibri"/>
          <w:b/>
          <w:bCs/>
          <w:color w:val="000020"/>
          <w:kern w:val="0"/>
          <w:sz w:val="27"/>
          <w:szCs w:val="27"/>
          <w14:ligatures w14:val="none"/>
        </w:rPr>
        <w:t>Constraints:</w:t>
      </w:r>
      <w:r w:rsidRPr="00CD6D32">
        <w:rPr>
          <w:rFonts w:ascii="Calibri" w:eastAsia="Times New Roman" w:hAnsi="Calibri" w:cs="Calibri"/>
          <w:color w:val="000020"/>
          <w:kern w:val="0"/>
          <w:sz w:val="27"/>
          <w:szCs w:val="27"/>
          <w14:ligatures w14:val="none"/>
        </w:rPr>
        <w:t>None</w:t>
      </w:r>
      <w:proofErr w:type="spellEnd"/>
      <w:proofErr w:type="gramEnd"/>
      <w:r w:rsidRPr="00CD6D32">
        <w:rPr>
          <w:rFonts w:ascii="Calibri" w:eastAsia="Times New Roman" w:hAnsi="Calibri" w:cs="Calibri"/>
          <w:color w:val="000020"/>
          <w:kern w:val="0"/>
          <w:sz w:val="27"/>
          <w:szCs w:val="27"/>
          <w14:ligatures w14:val="none"/>
        </w:rPr>
        <w:t>. This dataset is public domain under the Minnesota Government Data Practices Act (Minnesota Statutes Chapter 13). If the dataset is not available from the Online Linkage in Section 6, please contact the Distribution Contact Person.</w:t>
      </w:r>
    </w:p>
    <w:p w14:paraId="221AEDEA" w14:textId="77777777" w:rsidR="00CD6D32" w:rsidRPr="00CD6D32" w:rsidRDefault="00CD6D32" w:rsidP="00CD6D32">
      <w:pPr>
        <w:rPr>
          <w:rFonts w:ascii="Times New Roman" w:eastAsia="Times New Roman" w:hAnsi="Times New Roman" w:cs="Times New Roman"/>
          <w:kern w:val="0"/>
          <w14:ligatures w14:val="none"/>
        </w:rPr>
      </w:pPr>
    </w:p>
    <w:p w14:paraId="7E25E14D"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 xml:space="preserve">Use </w:t>
      </w:r>
      <w:proofErr w:type="spellStart"/>
      <w:proofErr w:type="gramStart"/>
      <w:r w:rsidRPr="00CD6D32">
        <w:rPr>
          <w:rFonts w:ascii="Calibri" w:eastAsia="Times New Roman" w:hAnsi="Calibri" w:cs="Calibri"/>
          <w:b/>
          <w:bCs/>
          <w:color w:val="000020"/>
          <w:kern w:val="0"/>
          <w:sz w:val="27"/>
          <w:szCs w:val="27"/>
          <w14:ligatures w14:val="none"/>
        </w:rPr>
        <w:t>Constraints:</w:t>
      </w:r>
      <w:r w:rsidRPr="00CD6D32">
        <w:rPr>
          <w:rFonts w:ascii="Calibri" w:eastAsia="Times New Roman" w:hAnsi="Calibri" w:cs="Calibri"/>
          <w:color w:val="000020"/>
          <w:kern w:val="0"/>
          <w:sz w:val="27"/>
          <w:szCs w:val="27"/>
          <w14:ligatures w14:val="none"/>
        </w:rPr>
        <w:t>None</w:t>
      </w:r>
      <w:proofErr w:type="spellEnd"/>
      <w:proofErr w:type="gramEnd"/>
      <w:r w:rsidRPr="00CD6D32">
        <w:rPr>
          <w:rFonts w:ascii="Calibri" w:eastAsia="Times New Roman" w:hAnsi="Calibri" w:cs="Calibri"/>
          <w:color w:val="000020"/>
          <w:kern w:val="0"/>
          <w:sz w:val="27"/>
          <w:szCs w:val="27"/>
          <w14:ligatures w14:val="none"/>
        </w:rPr>
        <w:t>. This dataset is public domain under the Minnesota Government Data Practices Act (Minnesota Statutes Chapter 13).</w:t>
      </w:r>
    </w:p>
    <w:p w14:paraId="0E414920" w14:textId="77777777" w:rsidR="00CD6D32" w:rsidRPr="00CD6D32" w:rsidRDefault="00CD6D32" w:rsidP="00CD6D32">
      <w:pPr>
        <w:rPr>
          <w:rFonts w:ascii="Times New Roman" w:eastAsia="Times New Roman" w:hAnsi="Times New Roman" w:cs="Times New Roman"/>
          <w:kern w:val="0"/>
          <w14:ligatures w14:val="none"/>
        </w:rPr>
      </w:pPr>
    </w:p>
    <w:p w14:paraId="799F17BB"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 xml:space="preserve">Contact Person </w:t>
      </w:r>
      <w:proofErr w:type="spellStart"/>
      <w:proofErr w:type="gramStart"/>
      <w:r w:rsidRPr="00CD6D32">
        <w:rPr>
          <w:rFonts w:ascii="Calibri" w:eastAsia="Times New Roman" w:hAnsi="Calibri" w:cs="Calibri"/>
          <w:b/>
          <w:bCs/>
          <w:color w:val="000020"/>
          <w:kern w:val="0"/>
          <w:sz w:val="27"/>
          <w:szCs w:val="27"/>
          <w14:ligatures w14:val="none"/>
        </w:rPr>
        <w:t>Information:</w:t>
      </w:r>
      <w:r w:rsidRPr="00CD6D32">
        <w:rPr>
          <w:rFonts w:ascii="Calibri" w:eastAsia="Times New Roman" w:hAnsi="Calibri" w:cs="Calibri"/>
          <w:color w:val="000020"/>
          <w:kern w:val="0"/>
          <w:sz w:val="27"/>
          <w:szCs w:val="27"/>
          <w14:ligatures w14:val="none"/>
        </w:rPr>
        <w:t>Eric</w:t>
      </w:r>
      <w:proofErr w:type="spellEnd"/>
      <w:proofErr w:type="gramEnd"/>
      <w:r w:rsidRPr="00CD6D32">
        <w:rPr>
          <w:rFonts w:ascii="Calibri" w:eastAsia="Times New Roman" w:hAnsi="Calibri" w:cs="Calibri"/>
          <w:color w:val="000020"/>
          <w:kern w:val="0"/>
          <w:sz w:val="27"/>
          <w:szCs w:val="27"/>
          <w14:ligatures w14:val="none"/>
        </w:rPr>
        <w:t xml:space="preserve"> </w:t>
      </w:r>
      <w:proofErr w:type="spellStart"/>
      <w:r w:rsidRPr="00CD6D32">
        <w:rPr>
          <w:rFonts w:ascii="Calibri" w:eastAsia="Times New Roman" w:hAnsi="Calibri" w:cs="Calibri"/>
          <w:color w:val="000020"/>
          <w:kern w:val="0"/>
          <w:sz w:val="27"/>
          <w:szCs w:val="27"/>
          <w14:ligatures w14:val="none"/>
        </w:rPr>
        <w:t>Wojchik</w:t>
      </w:r>
      <w:proofErr w:type="spellEnd"/>
      <w:r w:rsidRPr="00CD6D32">
        <w:rPr>
          <w:rFonts w:ascii="Calibri" w:eastAsia="Times New Roman" w:hAnsi="Calibri" w:cs="Calibri"/>
          <w:color w:val="000020"/>
          <w:kern w:val="0"/>
          <w:sz w:val="27"/>
          <w:szCs w:val="27"/>
          <w14:ligatures w14:val="none"/>
        </w:rPr>
        <w:t>, Senior Planner</w:t>
      </w:r>
      <w:r w:rsidRPr="00CD6D32">
        <w:rPr>
          <w:rFonts w:ascii="Calibri" w:eastAsia="Times New Roman" w:hAnsi="Calibri" w:cs="Calibri"/>
          <w:color w:val="000020"/>
          <w:kern w:val="0"/>
          <w:sz w:val="27"/>
          <w:szCs w:val="27"/>
          <w14:ligatures w14:val="none"/>
        </w:rPr>
        <w:br/>
        <w:t>Metropolitan Council</w:t>
      </w:r>
      <w:r w:rsidRPr="00CD6D32">
        <w:rPr>
          <w:rFonts w:ascii="Calibri" w:eastAsia="Times New Roman" w:hAnsi="Calibri" w:cs="Calibri"/>
          <w:color w:val="000020"/>
          <w:kern w:val="0"/>
          <w:sz w:val="27"/>
          <w:szCs w:val="27"/>
          <w14:ligatures w14:val="none"/>
        </w:rPr>
        <w:br/>
        <w:t>390 Robert Street North</w:t>
      </w:r>
      <w:r w:rsidRPr="00CD6D32">
        <w:rPr>
          <w:rFonts w:ascii="Calibri" w:eastAsia="Times New Roman" w:hAnsi="Calibri" w:cs="Calibri"/>
          <w:color w:val="000020"/>
          <w:kern w:val="0"/>
          <w:sz w:val="27"/>
          <w:szCs w:val="27"/>
          <w14:ligatures w14:val="none"/>
        </w:rPr>
        <w:br/>
        <w:t>St. Paul, MN  55101</w:t>
      </w:r>
      <w:r w:rsidRPr="00CD6D32">
        <w:rPr>
          <w:rFonts w:ascii="Calibri" w:eastAsia="Times New Roman" w:hAnsi="Calibri" w:cs="Calibri"/>
          <w:color w:val="000020"/>
          <w:kern w:val="0"/>
          <w:sz w:val="27"/>
          <w:szCs w:val="27"/>
          <w14:ligatures w14:val="none"/>
        </w:rPr>
        <w:br/>
        <w:t>Phone: 651.602.1330</w:t>
      </w:r>
      <w:r w:rsidRPr="00CD6D32">
        <w:rPr>
          <w:rFonts w:ascii="Calibri" w:eastAsia="Times New Roman" w:hAnsi="Calibri" w:cs="Calibri"/>
          <w:color w:val="000020"/>
          <w:kern w:val="0"/>
          <w:sz w:val="27"/>
          <w:szCs w:val="27"/>
          <w14:ligatures w14:val="none"/>
        </w:rPr>
        <w:br/>
        <w:t>Email: </w:t>
      </w:r>
      <w:hyperlink r:id="rId13" w:history="1">
        <w:r w:rsidRPr="00CD6D32">
          <w:rPr>
            <w:rFonts w:ascii="Calibri" w:eastAsia="Times New Roman" w:hAnsi="Calibri" w:cs="Calibri"/>
            <w:color w:val="098EA6"/>
            <w:kern w:val="0"/>
            <w:sz w:val="27"/>
            <w:szCs w:val="27"/>
            <w14:ligatures w14:val="none"/>
          </w:rPr>
          <w:t>eric.wojchik@metc.state.mn.us</w:t>
        </w:r>
      </w:hyperlink>
    </w:p>
    <w:p w14:paraId="675E493B" w14:textId="77777777" w:rsidR="00CD6D32" w:rsidRPr="00CD6D32" w:rsidRDefault="00CD6D32" w:rsidP="00CD6D32">
      <w:pPr>
        <w:rPr>
          <w:rFonts w:ascii="Times New Roman" w:eastAsia="Times New Roman" w:hAnsi="Times New Roman" w:cs="Times New Roman"/>
          <w:kern w:val="0"/>
          <w14:ligatures w14:val="none"/>
        </w:rPr>
      </w:pPr>
    </w:p>
    <w:p w14:paraId="272C56A5"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 xml:space="preserve">Browse </w:t>
      </w:r>
      <w:proofErr w:type="spellStart"/>
      <w:r w:rsidRPr="00CD6D32">
        <w:rPr>
          <w:rFonts w:ascii="Calibri" w:eastAsia="Times New Roman" w:hAnsi="Calibri" w:cs="Calibri"/>
          <w:b/>
          <w:bCs/>
          <w:color w:val="000020"/>
          <w:kern w:val="0"/>
          <w:sz w:val="27"/>
          <w:szCs w:val="27"/>
          <w14:ligatures w14:val="none"/>
        </w:rPr>
        <w:t>Graphic:</w:t>
      </w:r>
      <w:hyperlink r:id="rId14" w:history="1">
        <w:r w:rsidRPr="00CD6D32">
          <w:rPr>
            <w:rFonts w:ascii="Calibri" w:eastAsia="Times New Roman" w:hAnsi="Calibri" w:cs="Calibri"/>
            <w:color w:val="098EA6"/>
            <w:kern w:val="0"/>
            <w:sz w:val="27"/>
            <w:szCs w:val="27"/>
            <w14:ligatures w14:val="none"/>
          </w:rPr>
          <w:t>Click</w:t>
        </w:r>
        <w:proofErr w:type="spellEnd"/>
        <w:r w:rsidRPr="00CD6D32">
          <w:rPr>
            <w:rFonts w:ascii="Calibri" w:eastAsia="Times New Roman" w:hAnsi="Calibri" w:cs="Calibri"/>
            <w:color w:val="098EA6"/>
            <w:kern w:val="0"/>
            <w:sz w:val="27"/>
            <w:szCs w:val="27"/>
            <w14:ligatures w14:val="none"/>
          </w:rPr>
          <w:t xml:space="preserve"> to view a data sample</w:t>
        </w:r>
      </w:hyperlink>
      <w:r w:rsidRPr="00CD6D32">
        <w:rPr>
          <w:rFonts w:ascii="Calibri" w:eastAsia="Times New Roman" w:hAnsi="Calibri" w:cs="Calibri"/>
          <w:color w:val="000020"/>
          <w:kern w:val="0"/>
          <w:sz w:val="27"/>
          <w:szCs w:val="27"/>
          <w14:ligatures w14:val="none"/>
        </w:rPr>
        <w:t>.</w:t>
      </w:r>
      <w:r w:rsidRPr="00CD6D32">
        <w:rPr>
          <w:rFonts w:ascii="Calibri" w:eastAsia="Times New Roman" w:hAnsi="Calibri" w:cs="Calibri"/>
          <w:color w:val="000020"/>
          <w:kern w:val="0"/>
          <w:sz w:val="27"/>
          <w:szCs w:val="27"/>
          <w14:ligatures w14:val="none"/>
        </w:rPr>
        <w:br/>
      </w:r>
      <w:r w:rsidRPr="00CD6D32">
        <w:rPr>
          <w:rFonts w:ascii="Calibri" w:eastAsia="Times New Roman" w:hAnsi="Calibri" w:cs="Calibri"/>
          <w:color w:val="000020"/>
          <w:kern w:val="0"/>
          <w:sz w:val="27"/>
          <w:szCs w:val="27"/>
          <w14:ligatures w14:val="none"/>
        </w:rPr>
        <w:br/>
      </w:r>
    </w:p>
    <w:p w14:paraId="6B04B53B" w14:textId="77777777" w:rsidR="00CD6D32" w:rsidRPr="00CD6D32" w:rsidRDefault="00CD6D32" w:rsidP="00CD6D32">
      <w:pPr>
        <w:rPr>
          <w:rFonts w:ascii="Times New Roman" w:eastAsia="Times New Roman" w:hAnsi="Times New Roman" w:cs="Times New Roman"/>
          <w:kern w:val="0"/>
          <w14:ligatures w14:val="none"/>
        </w:rPr>
      </w:pPr>
    </w:p>
    <w:p w14:paraId="2EA9889A"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 xml:space="preserve">Associated Data </w:t>
      </w:r>
      <w:proofErr w:type="spellStart"/>
      <w:proofErr w:type="gramStart"/>
      <w:r w:rsidRPr="00CD6D32">
        <w:rPr>
          <w:rFonts w:ascii="Calibri" w:eastAsia="Times New Roman" w:hAnsi="Calibri" w:cs="Calibri"/>
          <w:b/>
          <w:bCs/>
          <w:color w:val="000020"/>
          <w:kern w:val="0"/>
          <w:sz w:val="27"/>
          <w:szCs w:val="27"/>
          <w14:ligatures w14:val="none"/>
        </w:rPr>
        <w:t>Sets:</w:t>
      </w:r>
      <w:r w:rsidRPr="00CD6D32">
        <w:rPr>
          <w:rFonts w:ascii="Calibri" w:eastAsia="Times New Roman" w:hAnsi="Calibri" w:cs="Calibri"/>
          <w:color w:val="000020"/>
          <w:kern w:val="0"/>
          <w:sz w:val="27"/>
          <w:szCs w:val="27"/>
          <w14:ligatures w14:val="none"/>
        </w:rPr>
        <w:t>Landsat</w:t>
      </w:r>
      <w:proofErr w:type="spellEnd"/>
      <w:proofErr w:type="gramEnd"/>
      <w:r w:rsidRPr="00CD6D32">
        <w:rPr>
          <w:rFonts w:ascii="Calibri" w:eastAsia="Times New Roman" w:hAnsi="Calibri" w:cs="Calibri"/>
          <w:color w:val="000020"/>
          <w:kern w:val="0"/>
          <w:sz w:val="27"/>
          <w:szCs w:val="27"/>
          <w14:ligatures w14:val="none"/>
        </w:rPr>
        <w:t xml:space="preserve"> 8 image for 7/22/16 at 16:59 GMT</w:t>
      </w:r>
    </w:p>
    <w:p w14:paraId="38EA52A3" w14:textId="77777777" w:rsidR="00CD6D32" w:rsidRPr="00CD6D32" w:rsidRDefault="00CD6D32" w:rsidP="00CD6D32">
      <w:pPr>
        <w:rPr>
          <w:rFonts w:ascii="Times New Roman" w:eastAsia="Times New Roman" w:hAnsi="Times New Roman" w:cs="Times New Roman"/>
          <w:kern w:val="0"/>
          <w14:ligatures w14:val="none"/>
        </w:rPr>
      </w:pPr>
      <w:r w:rsidRPr="00CD6D32">
        <w:rPr>
          <w:rFonts w:ascii="Calibri" w:eastAsia="Times New Roman" w:hAnsi="Calibri" w:cs="Calibri"/>
          <w:color w:val="000020"/>
          <w:kern w:val="0"/>
          <w:sz w:val="27"/>
          <w:szCs w:val="27"/>
          <w14:ligatures w14:val="none"/>
        </w:rPr>
        <w:br/>
      </w:r>
    </w:p>
    <w:p w14:paraId="10711720" w14:textId="77777777" w:rsidR="00CD6D32" w:rsidRPr="00CD6D32" w:rsidRDefault="00CD6D32" w:rsidP="00CD6D32">
      <w:pPr>
        <w:shd w:val="clear" w:color="auto" w:fill="DFDBCF"/>
        <w:spacing w:before="100" w:beforeAutospacing="1" w:after="100" w:afterAutospacing="1"/>
        <w:outlineLvl w:val="1"/>
        <w:rPr>
          <w:rFonts w:ascii="Calibri" w:eastAsia="Times New Roman" w:hAnsi="Calibri" w:cs="Calibri"/>
          <w:b/>
          <w:bCs/>
          <w:color w:val="000020"/>
          <w:kern w:val="0"/>
          <w:sz w:val="36"/>
          <w:szCs w:val="36"/>
          <w14:ligatures w14:val="none"/>
        </w:rPr>
      </w:pPr>
      <w:bookmarkStart w:id="8" w:name="Data_Quality_Information"/>
      <w:bookmarkEnd w:id="8"/>
      <w:r w:rsidRPr="00CD6D32">
        <w:rPr>
          <w:rFonts w:ascii="Calibri" w:eastAsia="Times New Roman" w:hAnsi="Calibri" w:cs="Calibri"/>
          <w:b/>
          <w:bCs/>
          <w:color w:val="000020"/>
          <w:kern w:val="0"/>
          <w:sz w:val="36"/>
          <w:szCs w:val="36"/>
          <w14:ligatures w14:val="none"/>
        </w:rPr>
        <w:t>Section 2: Data Quality</w:t>
      </w:r>
    </w:p>
    <w:p w14:paraId="5D90ED48"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 xml:space="preserve">Attribute </w:t>
      </w:r>
      <w:proofErr w:type="spellStart"/>
      <w:proofErr w:type="gramStart"/>
      <w:r w:rsidRPr="00CD6D32">
        <w:rPr>
          <w:rFonts w:ascii="Calibri" w:eastAsia="Times New Roman" w:hAnsi="Calibri" w:cs="Calibri"/>
          <w:b/>
          <w:bCs/>
          <w:color w:val="000020"/>
          <w:kern w:val="0"/>
          <w:sz w:val="27"/>
          <w:szCs w:val="27"/>
          <w14:ligatures w14:val="none"/>
        </w:rPr>
        <w:t>Accuracy:</w:t>
      </w:r>
      <w:r w:rsidRPr="00CD6D32">
        <w:rPr>
          <w:rFonts w:ascii="Calibri" w:eastAsia="Times New Roman" w:hAnsi="Calibri" w:cs="Calibri"/>
          <w:color w:val="000020"/>
          <w:kern w:val="0"/>
          <w:sz w:val="27"/>
          <w:szCs w:val="27"/>
          <w14:ligatures w14:val="none"/>
        </w:rPr>
        <w:t>N</w:t>
      </w:r>
      <w:proofErr w:type="spellEnd"/>
      <w:proofErr w:type="gramEnd"/>
      <w:r w:rsidRPr="00CD6D32">
        <w:rPr>
          <w:rFonts w:ascii="Calibri" w:eastAsia="Times New Roman" w:hAnsi="Calibri" w:cs="Calibri"/>
          <w:color w:val="000020"/>
          <w:kern w:val="0"/>
          <w:sz w:val="27"/>
          <w:szCs w:val="27"/>
          <w14:ligatures w14:val="none"/>
        </w:rPr>
        <w:t>/A</w:t>
      </w:r>
    </w:p>
    <w:p w14:paraId="1BEBC803" w14:textId="77777777" w:rsidR="00CD6D32" w:rsidRPr="00CD6D32" w:rsidRDefault="00CD6D32" w:rsidP="00CD6D32">
      <w:pPr>
        <w:rPr>
          <w:rFonts w:ascii="Times New Roman" w:eastAsia="Times New Roman" w:hAnsi="Times New Roman" w:cs="Times New Roman"/>
          <w:kern w:val="0"/>
          <w14:ligatures w14:val="none"/>
        </w:rPr>
      </w:pPr>
    </w:p>
    <w:p w14:paraId="3F64E14C"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 xml:space="preserve">Logical </w:t>
      </w:r>
      <w:proofErr w:type="spellStart"/>
      <w:proofErr w:type="gramStart"/>
      <w:r w:rsidRPr="00CD6D32">
        <w:rPr>
          <w:rFonts w:ascii="Calibri" w:eastAsia="Times New Roman" w:hAnsi="Calibri" w:cs="Calibri"/>
          <w:b/>
          <w:bCs/>
          <w:color w:val="000020"/>
          <w:kern w:val="0"/>
          <w:sz w:val="27"/>
          <w:szCs w:val="27"/>
          <w14:ligatures w14:val="none"/>
        </w:rPr>
        <w:t>Consistency:</w:t>
      </w:r>
      <w:r w:rsidRPr="00CD6D32">
        <w:rPr>
          <w:rFonts w:ascii="Calibri" w:eastAsia="Times New Roman" w:hAnsi="Calibri" w:cs="Calibri"/>
          <w:color w:val="000020"/>
          <w:kern w:val="0"/>
          <w:sz w:val="27"/>
          <w:szCs w:val="27"/>
          <w14:ligatures w14:val="none"/>
        </w:rPr>
        <w:t>N</w:t>
      </w:r>
      <w:proofErr w:type="spellEnd"/>
      <w:proofErr w:type="gramEnd"/>
      <w:r w:rsidRPr="00CD6D32">
        <w:rPr>
          <w:rFonts w:ascii="Calibri" w:eastAsia="Times New Roman" w:hAnsi="Calibri" w:cs="Calibri"/>
          <w:color w:val="000020"/>
          <w:kern w:val="0"/>
          <w:sz w:val="27"/>
          <w:szCs w:val="27"/>
          <w14:ligatures w14:val="none"/>
        </w:rPr>
        <w:t>/A</w:t>
      </w:r>
    </w:p>
    <w:p w14:paraId="1C240205" w14:textId="77777777" w:rsidR="00CD6D32" w:rsidRPr="00CD6D32" w:rsidRDefault="00CD6D32" w:rsidP="00CD6D32">
      <w:pPr>
        <w:rPr>
          <w:rFonts w:ascii="Times New Roman" w:eastAsia="Times New Roman" w:hAnsi="Times New Roman" w:cs="Times New Roman"/>
          <w:kern w:val="0"/>
          <w14:ligatures w14:val="none"/>
        </w:rPr>
      </w:pPr>
    </w:p>
    <w:p w14:paraId="2C6E3264"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proofErr w:type="spellStart"/>
      <w:proofErr w:type="gramStart"/>
      <w:r w:rsidRPr="00CD6D32">
        <w:rPr>
          <w:rFonts w:ascii="Calibri" w:eastAsia="Times New Roman" w:hAnsi="Calibri" w:cs="Calibri"/>
          <w:b/>
          <w:bCs/>
          <w:color w:val="000020"/>
          <w:kern w:val="0"/>
          <w:sz w:val="27"/>
          <w:szCs w:val="27"/>
          <w14:ligatures w14:val="none"/>
        </w:rPr>
        <w:t>Completeness:</w:t>
      </w:r>
      <w:r w:rsidRPr="00CD6D32">
        <w:rPr>
          <w:rFonts w:ascii="Calibri" w:eastAsia="Times New Roman" w:hAnsi="Calibri" w:cs="Calibri"/>
          <w:color w:val="000020"/>
          <w:kern w:val="0"/>
          <w:sz w:val="27"/>
          <w:szCs w:val="27"/>
          <w14:ligatures w14:val="none"/>
        </w:rPr>
        <w:t>See</w:t>
      </w:r>
      <w:proofErr w:type="spellEnd"/>
      <w:proofErr w:type="gramEnd"/>
      <w:r w:rsidRPr="00CD6D32">
        <w:rPr>
          <w:rFonts w:ascii="Calibri" w:eastAsia="Times New Roman" w:hAnsi="Calibri" w:cs="Calibri"/>
          <w:color w:val="000020"/>
          <w:kern w:val="0"/>
          <w:sz w:val="27"/>
          <w:szCs w:val="27"/>
          <w14:ligatures w14:val="none"/>
        </w:rPr>
        <w:t xml:space="preserve"> LST_Data_Processing_Steps.pdf</w:t>
      </w:r>
    </w:p>
    <w:p w14:paraId="1A8FDF20" w14:textId="77777777" w:rsidR="00CD6D32" w:rsidRPr="00CD6D32" w:rsidRDefault="00CD6D32" w:rsidP="00CD6D32">
      <w:pPr>
        <w:rPr>
          <w:rFonts w:ascii="Times New Roman" w:eastAsia="Times New Roman" w:hAnsi="Times New Roman" w:cs="Times New Roman"/>
          <w:kern w:val="0"/>
          <w14:ligatures w14:val="none"/>
        </w:rPr>
      </w:pPr>
    </w:p>
    <w:p w14:paraId="1C6F9C54"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lastRenderedPageBreak/>
        <w:t xml:space="preserve">Horizontal Positional </w:t>
      </w:r>
      <w:proofErr w:type="spellStart"/>
      <w:proofErr w:type="gramStart"/>
      <w:r w:rsidRPr="00CD6D32">
        <w:rPr>
          <w:rFonts w:ascii="Calibri" w:eastAsia="Times New Roman" w:hAnsi="Calibri" w:cs="Calibri"/>
          <w:b/>
          <w:bCs/>
          <w:color w:val="000020"/>
          <w:kern w:val="0"/>
          <w:sz w:val="27"/>
          <w:szCs w:val="27"/>
          <w14:ligatures w14:val="none"/>
        </w:rPr>
        <w:t>Accuracy:</w:t>
      </w:r>
      <w:r w:rsidRPr="00CD6D32">
        <w:rPr>
          <w:rFonts w:ascii="Calibri" w:eastAsia="Times New Roman" w:hAnsi="Calibri" w:cs="Calibri"/>
          <w:color w:val="000020"/>
          <w:kern w:val="0"/>
          <w:sz w:val="27"/>
          <w:szCs w:val="27"/>
          <w14:ligatures w14:val="none"/>
        </w:rPr>
        <w:t>Equivalent</w:t>
      </w:r>
      <w:proofErr w:type="spellEnd"/>
      <w:proofErr w:type="gramEnd"/>
      <w:r w:rsidRPr="00CD6D32">
        <w:rPr>
          <w:rFonts w:ascii="Calibri" w:eastAsia="Times New Roman" w:hAnsi="Calibri" w:cs="Calibri"/>
          <w:color w:val="000020"/>
          <w:kern w:val="0"/>
          <w:sz w:val="27"/>
          <w:szCs w:val="27"/>
          <w14:ligatures w14:val="none"/>
        </w:rPr>
        <w:t xml:space="preserve"> to the source Landsat 8 Horizontal Positional Accuracy:</w:t>
      </w:r>
      <w:r w:rsidRPr="00CD6D32">
        <w:rPr>
          <w:rFonts w:ascii="Calibri" w:eastAsia="Times New Roman" w:hAnsi="Calibri" w:cs="Calibri"/>
          <w:color w:val="000020"/>
          <w:kern w:val="0"/>
          <w:sz w:val="27"/>
          <w:szCs w:val="27"/>
          <w14:ligatures w14:val="none"/>
        </w:rPr>
        <w:br/>
        <w:t>-12 meter circular error, 90% confidence global accuracy for OLI</w:t>
      </w:r>
      <w:r w:rsidRPr="00CD6D32">
        <w:rPr>
          <w:rFonts w:ascii="Calibri" w:eastAsia="Times New Roman" w:hAnsi="Calibri" w:cs="Calibri"/>
          <w:color w:val="000020"/>
          <w:kern w:val="0"/>
          <w:sz w:val="27"/>
          <w:szCs w:val="27"/>
          <w14:ligatures w14:val="none"/>
        </w:rPr>
        <w:br/>
        <w:t>-41 meter circular error, 90% confidence global accuracy for TIRS</w:t>
      </w:r>
      <w:r w:rsidRPr="00CD6D32">
        <w:rPr>
          <w:rFonts w:ascii="Calibri" w:eastAsia="Times New Roman" w:hAnsi="Calibri" w:cs="Calibri"/>
          <w:color w:val="000020"/>
          <w:kern w:val="0"/>
          <w:sz w:val="27"/>
          <w:szCs w:val="27"/>
          <w14:ligatures w14:val="none"/>
        </w:rPr>
        <w:br/>
        <w:t>source: </w:t>
      </w:r>
      <w:hyperlink r:id="rId15" w:tgtFrame="_blank" w:history="1">
        <w:r w:rsidRPr="00CD6D32">
          <w:rPr>
            <w:rFonts w:ascii="Calibri" w:eastAsia="Times New Roman" w:hAnsi="Calibri" w:cs="Calibri"/>
            <w:color w:val="098EA6"/>
            <w:kern w:val="0"/>
            <w:sz w:val="27"/>
            <w:szCs w:val="27"/>
            <w14:ligatures w14:val="none"/>
          </w:rPr>
          <w:t>https://lta.cr.usgs.gov/L8</w:t>
        </w:r>
      </w:hyperlink>
    </w:p>
    <w:p w14:paraId="00CD03DB" w14:textId="77777777" w:rsidR="00CD6D32" w:rsidRPr="00CD6D32" w:rsidRDefault="00CD6D32" w:rsidP="00CD6D32">
      <w:pPr>
        <w:rPr>
          <w:rFonts w:ascii="Times New Roman" w:eastAsia="Times New Roman" w:hAnsi="Times New Roman" w:cs="Times New Roman"/>
          <w:kern w:val="0"/>
          <w14:ligatures w14:val="none"/>
        </w:rPr>
      </w:pPr>
    </w:p>
    <w:p w14:paraId="5419AB05"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 xml:space="preserve">Vertical Positional </w:t>
      </w:r>
      <w:proofErr w:type="spellStart"/>
      <w:proofErr w:type="gramStart"/>
      <w:r w:rsidRPr="00CD6D32">
        <w:rPr>
          <w:rFonts w:ascii="Calibri" w:eastAsia="Times New Roman" w:hAnsi="Calibri" w:cs="Calibri"/>
          <w:b/>
          <w:bCs/>
          <w:color w:val="000020"/>
          <w:kern w:val="0"/>
          <w:sz w:val="27"/>
          <w:szCs w:val="27"/>
          <w14:ligatures w14:val="none"/>
        </w:rPr>
        <w:t>Accuracy:</w:t>
      </w:r>
      <w:r w:rsidRPr="00CD6D32">
        <w:rPr>
          <w:rFonts w:ascii="Calibri" w:eastAsia="Times New Roman" w:hAnsi="Calibri" w:cs="Calibri"/>
          <w:color w:val="000020"/>
          <w:kern w:val="0"/>
          <w:sz w:val="27"/>
          <w:szCs w:val="27"/>
          <w14:ligatures w14:val="none"/>
        </w:rPr>
        <w:t>N</w:t>
      </w:r>
      <w:proofErr w:type="spellEnd"/>
      <w:proofErr w:type="gramEnd"/>
      <w:r w:rsidRPr="00CD6D32">
        <w:rPr>
          <w:rFonts w:ascii="Calibri" w:eastAsia="Times New Roman" w:hAnsi="Calibri" w:cs="Calibri"/>
          <w:color w:val="000020"/>
          <w:kern w:val="0"/>
          <w:sz w:val="27"/>
          <w:szCs w:val="27"/>
          <w14:ligatures w14:val="none"/>
        </w:rPr>
        <w:t>/A</w:t>
      </w:r>
    </w:p>
    <w:p w14:paraId="77C2BD13" w14:textId="77777777" w:rsidR="00CD6D32" w:rsidRPr="00CD6D32" w:rsidRDefault="00CD6D32" w:rsidP="00CD6D32">
      <w:pPr>
        <w:rPr>
          <w:rFonts w:ascii="Times New Roman" w:eastAsia="Times New Roman" w:hAnsi="Times New Roman" w:cs="Times New Roman"/>
          <w:kern w:val="0"/>
          <w14:ligatures w14:val="none"/>
        </w:rPr>
      </w:pPr>
    </w:p>
    <w:p w14:paraId="04DC7A8A"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proofErr w:type="spellStart"/>
      <w:r w:rsidRPr="00CD6D32">
        <w:rPr>
          <w:rFonts w:ascii="Calibri" w:eastAsia="Times New Roman" w:hAnsi="Calibri" w:cs="Calibri"/>
          <w:b/>
          <w:bCs/>
          <w:color w:val="000020"/>
          <w:kern w:val="0"/>
          <w:sz w:val="27"/>
          <w:szCs w:val="27"/>
          <w14:ligatures w14:val="none"/>
        </w:rPr>
        <w:t>Lineage:</w:t>
      </w:r>
      <w:r w:rsidRPr="00CD6D32">
        <w:rPr>
          <w:rFonts w:ascii="Calibri" w:eastAsia="Times New Roman" w:hAnsi="Calibri" w:cs="Calibri"/>
          <w:color w:val="000020"/>
          <w:kern w:val="0"/>
          <w:sz w:val="27"/>
          <w:szCs w:val="27"/>
          <w14:ligatures w14:val="none"/>
        </w:rPr>
        <w:t>The</w:t>
      </w:r>
      <w:proofErr w:type="spellEnd"/>
      <w:r w:rsidRPr="00CD6D32">
        <w:rPr>
          <w:rFonts w:ascii="Calibri" w:eastAsia="Times New Roman" w:hAnsi="Calibri" w:cs="Calibri"/>
          <w:color w:val="000020"/>
          <w:kern w:val="0"/>
          <w:sz w:val="27"/>
          <w:szCs w:val="27"/>
          <w14:ligatures w14:val="none"/>
        </w:rPr>
        <w:t xml:space="preserve"> final data is in UTM NAD83 (WGS_1984) Zone 15 projection.</w:t>
      </w:r>
      <w:r w:rsidRPr="00CD6D32">
        <w:rPr>
          <w:rFonts w:ascii="Calibri" w:eastAsia="Times New Roman" w:hAnsi="Calibri" w:cs="Calibri"/>
          <w:color w:val="000020"/>
          <w:kern w:val="0"/>
          <w:sz w:val="27"/>
          <w:szCs w:val="27"/>
          <w14:ligatures w14:val="none"/>
        </w:rPr>
        <w:br/>
      </w:r>
      <w:r w:rsidRPr="00CD6D32">
        <w:rPr>
          <w:rFonts w:ascii="Calibri" w:eastAsia="Times New Roman" w:hAnsi="Calibri" w:cs="Calibri"/>
          <w:color w:val="000020"/>
          <w:kern w:val="0"/>
          <w:sz w:val="27"/>
          <w:szCs w:val="27"/>
          <w14:ligatures w14:val="none"/>
        </w:rPr>
        <w:br/>
        <w:t>For full processing step details, see </w:t>
      </w:r>
      <w:hyperlink r:id="rId16" w:tgtFrame="_blank" w:history="1">
        <w:r w:rsidRPr="00CD6D32">
          <w:rPr>
            <w:rFonts w:ascii="Calibri" w:eastAsia="Times New Roman" w:hAnsi="Calibri" w:cs="Calibri"/>
            <w:color w:val="098EA6"/>
            <w:kern w:val="0"/>
            <w:sz w:val="27"/>
            <w:szCs w:val="27"/>
            <w14:ligatures w14:val="none"/>
          </w:rPr>
          <w:t>LandSurfaceTemperature2016_Data_Processing_Steps.pdf</w:t>
        </w:r>
      </w:hyperlink>
      <w:r w:rsidRPr="00CD6D32">
        <w:rPr>
          <w:rFonts w:ascii="Calibri" w:eastAsia="Times New Roman" w:hAnsi="Calibri" w:cs="Calibri"/>
          <w:color w:val="000020"/>
          <w:kern w:val="0"/>
          <w:sz w:val="27"/>
          <w:szCs w:val="27"/>
          <w14:ligatures w14:val="none"/>
        </w:rPr>
        <w:t> document.</w:t>
      </w:r>
      <w:r w:rsidRPr="00CD6D32">
        <w:rPr>
          <w:rFonts w:ascii="Calibri" w:eastAsia="Times New Roman" w:hAnsi="Calibri" w:cs="Calibri"/>
          <w:color w:val="000020"/>
          <w:kern w:val="0"/>
          <w:sz w:val="27"/>
          <w:szCs w:val="27"/>
          <w14:ligatures w14:val="none"/>
        </w:rPr>
        <w:br/>
      </w:r>
      <w:r w:rsidRPr="00CD6D32">
        <w:rPr>
          <w:rFonts w:ascii="Calibri" w:eastAsia="Times New Roman" w:hAnsi="Calibri" w:cs="Calibri"/>
          <w:color w:val="000020"/>
          <w:kern w:val="0"/>
          <w:sz w:val="27"/>
          <w:szCs w:val="27"/>
          <w14:ligatures w14:val="none"/>
        </w:rPr>
        <w:br/>
        <w:t>Overview of Processing Steps in ArcGIS 10.3.1:</w:t>
      </w:r>
      <w:r w:rsidRPr="00CD6D32">
        <w:rPr>
          <w:rFonts w:ascii="Calibri" w:eastAsia="Times New Roman" w:hAnsi="Calibri" w:cs="Calibri"/>
          <w:color w:val="000020"/>
          <w:kern w:val="0"/>
          <w:sz w:val="27"/>
          <w:szCs w:val="27"/>
          <w14:ligatures w14:val="none"/>
        </w:rPr>
        <w:br/>
        <w:t>1) NDVI from: Landsat8_07222016 (July 22, 2016 Landsat8 imagery - LC80270292016204LGN00.tar):</w:t>
      </w:r>
      <w:r w:rsidRPr="00CD6D32">
        <w:rPr>
          <w:rFonts w:ascii="Calibri" w:eastAsia="Times New Roman" w:hAnsi="Calibri" w:cs="Calibri"/>
          <w:color w:val="000020"/>
          <w:kern w:val="0"/>
          <w:sz w:val="27"/>
          <w:szCs w:val="27"/>
          <w14:ligatures w14:val="none"/>
        </w:rPr>
        <w:br/>
        <w:t>....a. Composite Bands tool (all bands) to create 1 composite Landsat8 image</w:t>
      </w:r>
      <w:r w:rsidRPr="00CD6D32">
        <w:rPr>
          <w:rFonts w:ascii="Calibri" w:eastAsia="Times New Roman" w:hAnsi="Calibri" w:cs="Calibri"/>
          <w:color w:val="000020"/>
          <w:kern w:val="0"/>
          <w:sz w:val="27"/>
          <w:szCs w:val="27"/>
          <w14:ligatures w14:val="none"/>
        </w:rPr>
        <w:br/>
        <w:t>....b. Use Composite Landsat8 Image to create the NDVI using the Image Analysis tool</w:t>
      </w:r>
      <w:r w:rsidRPr="00CD6D32">
        <w:rPr>
          <w:rFonts w:ascii="Calibri" w:eastAsia="Times New Roman" w:hAnsi="Calibri" w:cs="Calibri"/>
          <w:color w:val="000020"/>
          <w:kern w:val="0"/>
          <w:sz w:val="27"/>
          <w:szCs w:val="27"/>
          <w14:ligatures w14:val="none"/>
        </w:rPr>
        <w:br/>
        <w:t>........</w:t>
      </w:r>
      <w:proofErr w:type="spellStart"/>
      <w:r w:rsidRPr="00CD6D32">
        <w:rPr>
          <w:rFonts w:ascii="Calibri" w:eastAsia="Times New Roman" w:hAnsi="Calibri" w:cs="Calibri"/>
          <w:color w:val="000020"/>
          <w:kern w:val="0"/>
          <w:sz w:val="27"/>
          <w:szCs w:val="27"/>
          <w14:ligatures w14:val="none"/>
        </w:rPr>
        <w:t>i</w:t>
      </w:r>
      <w:proofErr w:type="spellEnd"/>
      <w:r w:rsidRPr="00CD6D32">
        <w:rPr>
          <w:rFonts w:ascii="Calibri" w:eastAsia="Times New Roman" w:hAnsi="Calibri" w:cs="Calibri"/>
          <w:color w:val="000020"/>
          <w:kern w:val="0"/>
          <w:sz w:val="27"/>
          <w:szCs w:val="27"/>
          <w14:ligatures w14:val="none"/>
        </w:rPr>
        <w:t>. Image Analysis Options NDVI tab settings</w:t>
      </w:r>
      <w:r w:rsidRPr="00CD6D32">
        <w:rPr>
          <w:rFonts w:ascii="Calibri" w:eastAsia="Times New Roman" w:hAnsi="Calibri" w:cs="Calibri"/>
          <w:color w:val="000020"/>
          <w:kern w:val="0"/>
          <w:sz w:val="27"/>
          <w:szCs w:val="27"/>
          <w14:ligatures w14:val="none"/>
        </w:rPr>
        <w:br/>
        <w:t>........ii. Select the Composite Image and click the NDVI button to calculate the NDVI scores</w:t>
      </w:r>
      <w:r w:rsidRPr="00CD6D32">
        <w:rPr>
          <w:rFonts w:ascii="Calibri" w:eastAsia="Times New Roman" w:hAnsi="Calibri" w:cs="Calibri"/>
          <w:color w:val="000020"/>
          <w:kern w:val="0"/>
          <w:sz w:val="27"/>
          <w:szCs w:val="27"/>
          <w14:ligatures w14:val="none"/>
        </w:rPr>
        <w:br/>
        <w:t>........iii. export the temporary raster NDVI to a new NDVI raster file</w:t>
      </w:r>
      <w:r w:rsidRPr="00CD6D32">
        <w:rPr>
          <w:rFonts w:ascii="Calibri" w:eastAsia="Times New Roman" w:hAnsi="Calibri" w:cs="Calibri"/>
          <w:color w:val="000020"/>
          <w:kern w:val="0"/>
          <w:sz w:val="27"/>
          <w:szCs w:val="27"/>
          <w14:ligatures w14:val="none"/>
        </w:rPr>
        <w:br/>
        <w:t>....c. Use the extract by mask tool to create the NDVI of just the 7-county metro area</w:t>
      </w:r>
      <w:r w:rsidRPr="00CD6D32">
        <w:rPr>
          <w:rFonts w:ascii="Calibri" w:eastAsia="Times New Roman" w:hAnsi="Calibri" w:cs="Calibri"/>
          <w:color w:val="000020"/>
          <w:kern w:val="0"/>
          <w:sz w:val="27"/>
          <w:szCs w:val="27"/>
          <w14:ligatures w14:val="none"/>
        </w:rPr>
        <w:br/>
        <w:t>2) Create the Land Surface Temperature raster</w:t>
      </w:r>
      <w:r w:rsidRPr="00CD6D32">
        <w:rPr>
          <w:rFonts w:ascii="Calibri" w:eastAsia="Times New Roman" w:hAnsi="Calibri" w:cs="Calibri"/>
          <w:color w:val="000020"/>
          <w:kern w:val="0"/>
          <w:sz w:val="27"/>
          <w:szCs w:val="27"/>
          <w14:ligatures w14:val="none"/>
        </w:rPr>
        <w:br/>
        <w:t>....a. Download the Land Surface Temperature Model from ESRI: </w:t>
      </w:r>
      <w:hyperlink r:id="rId17" w:tgtFrame="_blank" w:history="1">
        <w:r w:rsidRPr="00CD6D32">
          <w:rPr>
            <w:rFonts w:ascii="Calibri" w:eastAsia="Times New Roman" w:hAnsi="Calibri" w:cs="Calibri"/>
            <w:color w:val="098EA6"/>
            <w:kern w:val="0"/>
            <w:sz w:val="27"/>
            <w:szCs w:val="27"/>
            <w14:ligatures w14:val="none"/>
          </w:rPr>
          <w:t>https://www.arcgis.com/home/item.html?id=bd13c860a9b14c7bab0dca6ee2100cb6</w:t>
        </w:r>
      </w:hyperlink>
      <w:r w:rsidRPr="00CD6D32">
        <w:rPr>
          <w:rFonts w:ascii="Calibri" w:eastAsia="Times New Roman" w:hAnsi="Calibri" w:cs="Calibri"/>
          <w:color w:val="000020"/>
          <w:kern w:val="0"/>
          <w:sz w:val="27"/>
          <w:szCs w:val="27"/>
          <w14:ligatures w14:val="none"/>
        </w:rPr>
        <w:br/>
        <w:t>....b. modify the tool's 8 local variables (as described in the detailed steps)</w:t>
      </w:r>
      <w:r w:rsidRPr="00CD6D32">
        <w:rPr>
          <w:rFonts w:ascii="Calibri" w:eastAsia="Times New Roman" w:hAnsi="Calibri" w:cs="Calibri"/>
          <w:color w:val="000020"/>
          <w:kern w:val="0"/>
          <w:sz w:val="27"/>
          <w:szCs w:val="27"/>
          <w14:ligatures w14:val="none"/>
        </w:rPr>
        <w:br/>
        <w:t>....c. run the model using:</w:t>
      </w:r>
      <w:r w:rsidRPr="00CD6D32">
        <w:rPr>
          <w:rFonts w:ascii="Calibri" w:eastAsia="Times New Roman" w:hAnsi="Calibri" w:cs="Calibri"/>
          <w:color w:val="000020"/>
          <w:kern w:val="0"/>
          <w:sz w:val="27"/>
          <w:szCs w:val="27"/>
          <w14:ligatures w14:val="none"/>
        </w:rPr>
        <w:br/>
        <w:t>........- NDVI of the 7-county metro area</w:t>
      </w:r>
      <w:r w:rsidRPr="00CD6D32">
        <w:rPr>
          <w:rFonts w:ascii="Calibri" w:eastAsia="Times New Roman" w:hAnsi="Calibri" w:cs="Calibri"/>
          <w:color w:val="000020"/>
          <w:kern w:val="0"/>
          <w:sz w:val="27"/>
          <w:szCs w:val="27"/>
          <w14:ligatures w14:val="none"/>
        </w:rPr>
        <w:br/>
        <w:t>........- Landsat 8 Bands 10 and 11</w:t>
      </w:r>
      <w:r w:rsidRPr="00CD6D32">
        <w:rPr>
          <w:rFonts w:ascii="Calibri" w:eastAsia="Times New Roman" w:hAnsi="Calibri" w:cs="Calibri"/>
          <w:color w:val="000020"/>
          <w:kern w:val="0"/>
          <w:sz w:val="27"/>
          <w:szCs w:val="27"/>
          <w14:ligatures w14:val="none"/>
        </w:rPr>
        <w:br/>
        <w:t>........- all the parameter settings described in the detailed steps (from the Landsat 8 metadata record)</w:t>
      </w:r>
      <w:r w:rsidRPr="00CD6D32">
        <w:rPr>
          <w:rFonts w:ascii="Calibri" w:eastAsia="Times New Roman" w:hAnsi="Calibri" w:cs="Calibri"/>
          <w:color w:val="000020"/>
          <w:kern w:val="0"/>
          <w:sz w:val="27"/>
          <w:szCs w:val="27"/>
          <w14:ligatures w14:val="none"/>
        </w:rPr>
        <w:br/>
        <w:t xml:space="preserve">....d. convert the LST output from Celsius to Fahrenheit using the raster </w:t>
      </w:r>
      <w:proofErr w:type="spellStart"/>
      <w:r w:rsidRPr="00CD6D32">
        <w:rPr>
          <w:rFonts w:ascii="Calibri" w:eastAsia="Times New Roman" w:hAnsi="Calibri" w:cs="Calibri"/>
          <w:color w:val="000020"/>
          <w:kern w:val="0"/>
          <w:sz w:val="27"/>
          <w:szCs w:val="27"/>
          <w14:ligatures w14:val="none"/>
        </w:rPr>
        <w:t>caclulator</w:t>
      </w:r>
      <w:proofErr w:type="spellEnd"/>
      <w:r w:rsidRPr="00CD6D32">
        <w:rPr>
          <w:rFonts w:ascii="Calibri" w:eastAsia="Times New Roman" w:hAnsi="Calibri" w:cs="Calibri"/>
          <w:color w:val="000020"/>
          <w:kern w:val="0"/>
          <w:sz w:val="27"/>
          <w:szCs w:val="27"/>
          <w14:ligatures w14:val="none"/>
        </w:rPr>
        <w:t xml:space="preserve"> ("</w:t>
      </w:r>
      <w:proofErr w:type="spellStart"/>
      <w:r w:rsidRPr="00CD6D32">
        <w:rPr>
          <w:rFonts w:ascii="Calibri" w:eastAsia="Times New Roman" w:hAnsi="Calibri" w:cs="Calibri"/>
          <w:color w:val="000020"/>
          <w:kern w:val="0"/>
          <w:sz w:val="27"/>
          <w:szCs w:val="27"/>
          <w14:ligatures w14:val="none"/>
        </w:rPr>
        <w:t>LSTCelsius</w:t>
      </w:r>
      <w:proofErr w:type="spellEnd"/>
      <w:r w:rsidRPr="00CD6D32">
        <w:rPr>
          <w:rFonts w:ascii="Calibri" w:eastAsia="Times New Roman" w:hAnsi="Calibri" w:cs="Calibri"/>
          <w:color w:val="000020"/>
          <w:kern w:val="0"/>
          <w:sz w:val="27"/>
          <w:szCs w:val="27"/>
          <w14:ligatures w14:val="none"/>
        </w:rPr>
        <w:t>"*9/5+32)</w:t>
      </w:r>
      <w:r w:rsidRPr="00CD6D32">
        <w:rPr>
          <w:rFonts w:ascii="Calibri" w:eastAsia="Times New Roman" w:hAnsi="Calibri" w:cs="Calibri"/>
          <w:color w:val="000020"/>
          <w:kern w:val="0"/>
          <w:sz w:val="27"/>
          <w:szCs w:val="27"/>
          <w14:ligatures w14:val="none"/>
        </w:rPr>
        <w:br/>
        <w:t>....e. Use the extract by mask tool on the LST Fahrenheit raster to create a final LST raster without open water</w:t>
      </w:r>
      <w:r w:rsidRPr="00CD6D32">
        <w:rPr>
          <w:rFonts w:ascii="Calibri" w:eastAsia="Times New Roman" w:hAnsi="Calibri" w:cs="Calibri"/>
          <w:color w:val="000020"/>
          <w:kern w:val="0"/>
          <w:sz w:val="27"/>
          <w:szCs w:val="27"/>
          <w14:ligatures w14:val="none"/>
        </w:rPr>
        <w:br/>
      </w:r>
      <w:r w:rsidRPr="00CD6D32">
        <w:rPr>
          <w:rFonts w:ascii="Calibri" w:eastAsia="Times New Roman" w:hAnsi="Calibri" w:cs="Calibri"/>
          <w:color w:val="000020"/>
          <w:kern w:val="0"/>
          <w:sz w:val="27"/>
          <w:szCs w:val="27"/>
          <w14:ligatures w14:val="none"/>
        </w:rPr>
        <w:br/>
      </w:r>
      <w:r w:rsidRPr="00CD6D32">
        <w:rPr>
          <w:rFonts w:ascii="Calibri" w:eastAsia="Times New Roman" w:hAnsi="Calibri" w:cs="Calibri"/>
          <w:color w:val="000020"/>
          <w:kern w:val="0"/>
          <w:sz w:val="27"/>
          <w:szCs w:val="27"/>
          <w14:ligatures w14:val="none"/>
        </w:rPr>
        <w:lastRenderedPageBreak/>
        <w:br/>
      </w:r>
    </w:p>
    <w:p w14:paraId="1955C4B2" w14:textId="77777777" w:rsidR="00CD6D32" w:rsidRPr="00CD6D32" w:rsidRDefault="00CD6D32" w:rsidP="00CD6D32">
      <w:pPr>
        <w:rPr>
          <w:rFonts w:ascii="Times New Roman" w:eastAsia="Times New Roman" w:hAnsi="Times New Roman" w:cs="Times New Roman"/>
          <w:kern w:val="0"/>
          <w14:ligatures w14:val="none"/>
        </w:rPr>
      </w:pPr>
      <w:r w:rsidRPr="00CD6D32">
        <w:rPr>
          <w:rFonts w:ascii="Calibri" w:eastAsia="Times New Roman" w:hAnsi="Calibri" w:cs="Calibri"/>
          <w:color w:val="000020"/>
          <w:kern w:val="0"/>
          <w:sz w:val="27"/>
          <w:szCs w:val="27"/>
          <w14:ligatures w14:val="none"/>
        </w:rPr>
        <w:br/>
      </w:r>
    </w:p>
    <w:p w14:paraId="0A679BDC" w14:textId="77777777" w:rsidR="00CD6D32" w:rsidRPr="00CD6D32" w:rsidRDefault="00CD6D32" w:rsidP="00CD6D32">
      <w:pPr>
        <w:shd w:val="clear" w:color="auto" w:fill="DFDBCF"/>
        <w:spacing w:before="100" w:beforeAutospacing="1" w:after="100" w:afterAutospacing="1"/>
        <w:outlineLvl w:val="1"/>
        <w:rPr>
          <w:rFonts w:ascii="Calibri" w:eastAsia="Times New Roman" w:hAnsi="Calibri" w:cs="Calibri"/>
          <w:b/>
          <w:bCs/>
          <w:color w:val="787862"/>
          <w:kern w:val="0"/>
          <w:sz w:val="36"/>
          <w:szCs w:val="36"/>
          <w14:ligatures w14:val="none"/>
        </w:rPr>
      </w:pPr>
      <w:bookmarkStart w:id="9" w:name="Spatial_Data_Organization_Information"/>
      <w:bookmarkEnd w:id="9"/>
      <w:r w:rsidRPr="00CD6D32">
        <w:rPr>
          <w:rFonts w:ascii="Calibri" w:eastAsia="Times New Roman" w:hAnsi="Calibri" w:cs="Calibri"/>
          <w:b/>
          <w:bCs/>
          <w:color w:val="787862"/>
          <w:kern w:val="0"/>
          <w:sz w:val="36"/>
          <w:szCs w:val="36"/>
          <w14:ligatures w14:val="none"/>
        </w:rPr>
        <w:t>Section 3: Spatial Data Organization (not used in this metadata)</w:t>
      </w:r>
    </w:p>
    <w:p w14:paraId="43D30D6E" w14:textId="77777777" w:rsidR="00CD6D32" w:rsidRPr="00CD6D32" w:rsidRDefault="00CD6D32" w:rsidP="00CD6D32">
      <w:pPr>
        <w:rPr>
          <w:rFonts w:ascii="Times New Roman" w:eastAsia="Times New Roman" w:hAnsi="Times New Roman" w:cs="Times New Roman"/>
          <w:kern w:val="0"/>
          <w14:ligatures w14:val="none"/>
        </w:rPr>
      </w:pPr>
      <w:r w:rsidRPr="00CD6D32">
        <w:rPr>
          <w:rFonts w:ascii="Calibri" w:eastAsia="Times New Roman" w:hAnsi="Calibri" w:cs="Calibri"/>
          <w:color w:val="000020"/>
          <w:kern w:val="0"/>
          <w:sz w:val="27"/>
          <w:szCs w:val="27"/>
          <w14:ligatures w14:val="none"/>
        </w:rPr>
        <w:br/>
      </w:r>
    </w:p>
    <w:p w14:paraId="12B70BE1" w14:textId="77777777" w:rsidR="00CD6D32" w:rsidRPr="00CD6D32" w:rsidRDefault="00CD6D32" w:rsidP="00CD6D32">
      <w:pPr>
        <w:shd w:val="clear" w:color="auto" w:fill="DFDBCF"/>
        <w:spacing w:before="100" w:beforeAutospacing="1" w:after="100" w:afterAutospacing="1"/>
        <w:outlineLvl w:val="1"/>
        <w:rPr>
          <w:rFonts w:ascii="Calibri" w:eastAsia="Times New Roman" w:hAnsi="Calibri" w:cs="Calibri"/>
          <w:b/>
          <w:bCs/>
          <w:color w:val="000020"/>
          <w:kern w:val="0"/>
          <w:sz w:val="36"/>
          <w:szCs w:val="36"/>
          <w14:ligatures w14:val="none"/>
        </w:rPr>
      </w:pPr>
      <w:bookmarkStart w:id="10" w:name="Spatial_Reference_Information"/>
      <w:bookmarkEnd w:id="10"/>
      <w:r w:rsidRPr="00CD6D32">
        <w:rPr>
          <w:rFonts w:ascii="Calibri" w:eastAsia="Times New Roman" w:hAnsi="Calibri" w:cs="Calibri"/>
          <w:b/>
          <w:bCs/>
          <w:color w:val="000020"/>
          <w:kern w:val="0"/>
          <w:sz w:val="36"/>
          <w:szCs w:val="36"/>
          <w14:ligatures w14:val="none"/>
        </w:rPr>
        <w:t>Section 4: Coordinate System</w:t>
      </w:r>
    </w:p>
    <w:p w14:paraId="134F8531"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 xml:space="preserve">Horizontal Coordinate </w:t>
      </w:r>
      <w:proofErr w:type="spellStart"/>
      <w:proofErr w:type="gramStart"/>
      <w:r w:rsidRPr="00CD6D32">
        <w:rPr>
          <w:rFonts w:ascii="Calibri" w:eastAsia="Times New Roman" w:hAnsi="Calibri" w:cs="Calibri"/>
          <w:b/>
          <w:bCs/>
          <w:color w:val="000020"/>
          <w:kern w:val="0"/>
          <w:sz w:val="27"/>
          <w:szCs w:val="27"/>
          <w14:ligatures w14:val="none"/>
        </w:rPr>
        <w:t>Scheme:</w:t>
      </w:r>
      <w:r w:rsidRPr="00CD6D32">
        <w:rPr>
          <w:rFonts w:ascii="Calibri" w:eastAsia="Times New Roman" w:hAnsi="Calibri" w:cs="Calibri"/>
          <w:color w:val="000020"/>
          <w:kern w:val="0"/>
          <w:sz w:val="27"/>
          <w:szCs w:val="27"/>
          <w14:ligatures w14:val="none"/>
        </w:rPr>
        <w:t>Universal</w:t>
      </w:r>
      <w:proofErr w:type="spellEnd"/>
      <w:proofErr w:type="gramEnd"/>
      <w:r w:rsidRPr="00CD6D32">
        <w:rPr>
          <w:rFonts w:ascii="Calibri" w:eastAsia="Times New Roman" w:hAnsi="Calibri" w:cs="Calibri"/>
          <w:color w:val="000020"/>
          <w:kern w:val="0"/>
          <w:sz w:val="27"/>
          <w:szCs w:val="27"/>
          <w14:ligatures w14:val="none"/>
        </w:rPr>
        <w:t xml:space="preserve"> Transverse Mercator</w:t>
      </w:r>
    </w:p>
    <w:p w14:paraId="6CB56318" w14:textId="77777777" w:rsidR="00CD6D32" w:rsidRPr="00CD6D32" w:rsidRDefault="00CD6D32" w:rsidP="00CD6D32">
      <w:pPr>
        <w:rPr>
          <w:rFonts w:ascii="Times New Roman" w:eastAsia="Times New Roman" w:hAnsi="Times New Roman" w:cs="Times New Roman"/>
          <w:kern w:val="0"/>
          <w14:ligatures w14:val="none"/>
        </w:rPr>
      </w:pPr>
    </w:p>
    <w:p w14:paraId="05A775B3"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UTM Zone Number:</w:t>
      </w:r>
      <w:r w:rsidRPr="00CD6D32">
        <w:rPr>
          <w:rFonts w:ascii="Calibri" w:eastAsia="Times New Roman" w:hAnsi="Calibri" w:cs="Calibri"/>
          <w:color w:val="000020"/>
          <w:kern w:val="0"/>
          <w:sz w:val="27"/>
          <w:szCs w:val="27"/>
          <w14:ligatures w14:val="none"/>
        </w:rPr>
        <w:t>15</w:t>
      </w:r>
    </w:p>
    <w:p w14:paraId="045B0FC0" w14:textId="77777777" w:rsidR="00CD6D32" w:rsidRPr="00CD6D32" w:rsidRDefault="00CD6D32" w:rsidP="00CD6D32">
      <w:pPr>
        <w:rPr>
          <w:rFonts w:ascii="Times New Roman" w:eastAsia="Times New Roman" w:hAnsi="Times New Roman" w:cs="Times New Roman"/>
          <w:kern w:val="0"/>
          <w14:ligatures w14:val="none"/>
        </w:rPr>
      </w:pPr>
    </w:p>
    <w:p w14:paraId="3477E34F"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 xml:space="preserve">Horizontal </w:t>
      </w:r>
      <w:proofErr w:type="gramStart"/>
      <w:r w:rsidRPr="00CD6D32">
        <w:rPr>
          <w:rFonts w:ascii="Calibri" w:eastAsia="Times New Roman" w:hAnsi="Calibri" w:cs="Calibri"/>
          <w:b/>
          <w:bCs/>
          <w:color w:val="000020"/>
          <w:kern w:val="0"/>
          <w:sz w:val="27"/>
          <w:szCs w:val="27"/>
          <w14:ligatures w14:val="none"/>
        </w:rPr>
        <w:t>Datum:</w:t>
      </w:r>
      <w:r w:rsidRPr="00CD6D32">
        <w:rPr>
          <w:rFonts w:ascii="Calibri" w:eastAsia="Times New Roman" w:hAnsi="Calibri" w:cs="Calibri"/>
          <w:color w:val="000020"/>
          <w:kern w:val="0"/>
          <w:sz w:val="27"/>
          <w:szCs w:val="27"/>
          <w14:ligatures w14:val="none"/>
        </w:rPr>
        <w:t>NAD</w:t>
      </w:r>
      <w:proofErr w:type="gramEnd"/>
      <w:r w:rsidRPr="00CD6D32">
        <w:rPr>
          <w:rFonts w:ascii="Calibri" w:eastAsia="Times New Roman" w:hAnsi="Calibri" w:cs="Calibri"/>
          <w:color w:val="000020"/>
          <w:kern w:val="0"/>
          <w:sz w:val="27"/>
          <w:szCs w:val="27"/>
          <w14:ligatures w14:val="none"/>
        </w:rPr>
        <w:t>83</w:t>
      </w:r>
    </w:p>
    <w:p w14:paraId="76582E21" w14:textId="77777777" w:rsidR="00CD6D32" w:rsidRPr="00CD6D32" w:rsidRDefault="00CD6D32" w:rsidP="00CD6D32">
      <w:pPr>
        <w:rPr>
          <w:rFonts w:ascii="Times New Roman" w:eastAsia="Times New Roman" w:hAnsi="Times New Roman" w:cs="Times New Roman"/>
          <w:kern w:val="0"/>
          <w14:ligatures w14:val="none"/>
        </w:rPr>
      </w:pPr>
    </w:p>
    <w:p w14:paraId="2FEE9F6D"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 xml:space="preserve">Horizontal </w:t>
      </w:r>
      <w:proofErr w:type="spellStart"/>
      <w:proofErr w:type="gramStart"/>
      <w:r w:rsidRPr="00CD6D32">
        <w:rPr>
          <w:rFonts w:ascii="Calibri" w:eastAsia="Times New Roman" w:hAnsi="Calibri" w:cs="Calibri"/>
          <w:b/>
          <w:bCs/>
          <w:color w:val="000020"/>
          <w:kern w:val="0"/>
          <w:sz w:val="27"/>
          <w:szCs w:val="27"/>
          <w14:ligatures w14:val="none"/>
        </w:rPr>
        <w:t>Units:</w:t>
      </w:r>
      <w:r w:rsidRPr="00CD6D32">
        <w:rPr>
          <w:rFonts w:ascii="Calibri" w:eastAsia="Times New Roman" w:hAnsi="Calibri" w:cs="Calibri"/>
          <w:color w:val="000020"/>
          <w:kern w:val="0"/>
          <w:sz w:val="27"/>
          <w:szCs w:val="27"/>
          <w14:ligatures w14:val="none"/>
        </w:rPr>
        <w:t>meters</w:t>
      </w:r>
      <w:proofErr w:type="spellEnd"/>
      <w:proofErr w:type="gramEnd"/>
    </w:p>
    <w:p w14:paraId="7066E0C0" w14:textId="77777777" w:rsidR="00CD6D32" w:rsidRPr="00CD6D32" w:rsidRDefault="00CD6D32" w:rsidP="00CD6D32">
      <w:pPr>
        <w:rPr>
          <w:rFonts w:ascii="Times New Roman" w:eastAsia="Times New Roman" w:hAnsi="Times New Roman" w:cs="Times New Roman"/>
          <w:kern w:val="0"/>
          <w14:ligatures w14:val="none"/>
        </w:rPr>
      </w:pPr>
    </w:p>
    <w:p w14:paraId="35C922E2"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Vertical Datum:</w:t>
      </w:r>
    </w:p>
    <w:p w14:paraId="004BF8C5" w14:textId="77777777" w:rsidR="00CD6D32" w:rsidRPr="00CD6D32" w:rsidRDefault="00CD6D32" w:rsidP="00CD6D32">
      <w:pPr>
        <w:rPr>
          <w:rFonts w:ascii="Times New Roman" w:eastAsia="Times New Roman" w:hAnsi="Times New Roman" w:cs="Times New Roman"/>
          <w:kern w:val="0"/>
          <w14:ligatures w14:val="none"/>
        </w:rPr>
      </w:pPr>
    </w:p>
    <w:p w14:paraId="7D9347AC"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Vertical Units:</w:t>
      </w:r>
    </w:p>
    <w:p w14:paraId="163194D7" w14:textId="77777777" w:rsidR="00CD6D32" w:rsidRPr="00CD6D32" w:rsidRDefault="00CD6D32" w:rsidP="00CD6D32">
      <w:pPr>
        <w:rPr>
          <w:rFonts w:ascii="Times New Roman" w:eastAsia="Times New Roman" w:hAnsi="Times New Roman" w:cs="Times New Roman"/>
          <w:kern w:val="0"/>
          <w14:ligatures w14:val="none"/>
        </w:rPr>
      </w:pPr>
    </w:p>
    <w:p w14:paraId="0727A7A5"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Depth Datum:</w:t>
      </w:r>
    </w:p>
    <w:p w14:paraId="17570683" w14:textId="77777777" w:rsidR="00CD6D32" w:rsidRPr="00CD6D32" w:rsidRDefault="00CD6D32" w:rsidP="00CD6D32">
      <w:pPr>
        <w:rPr>
          <w:rFonts w:ascii="Times New Roman" w:eastAsia="Times New Roman" w:hAnsi="Times New Roman" w:cs="Times New Roman"/>
          <w:kern w:val="0"/>
          <w14:ligatures w14:val="none"/>
        </w:rPr>
      </w:pPr>
    </w:p>
    <w:p w14:paraId="00A19175"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Depth Units:</w:t>
      </w:r>
    </w:p>
    <w:p w14:paraId="5155DC04" w14:textId="77777777" w:rsidR="00CD6D32" w:rsidRPr="00CD6D32" w:rsidRDefault="00CD6D32" w:rsidP="00CD6D32">
      <w:pPr>
        <w:rPr>
          <w:rFonts w:ascii="Times New Roman" w:eastAsia="Times New Roman" w:hAnsi="Times New Roman" w:cs="Times New Roman"/>
          <w:kern w:val="0"/>
          <w14:ligatures w14:val="none"/>
        </w:rPr>
      </w:pPr>
    </w:p>
    <w:p w14:paraId="65E66D3A"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Cell Width:</w:t>
      </w:r>
      <w:r w:rsidRPr="00CD6D32">
        <w:rPr>
          <w:rFonts w:ascii="Calibri" w:eastAsia="Times New Roman" w:hAnsi="Calibri" w:cs="Calibri"/>
          <w:color w:val="000020"/>
          <w:kern w:val="0"/>
          <w:sz w:val="27"/>
          <w:szCs w:val="27"/>
          <w14:ligatures w14:val="none"/>
        </w:rPr>
        <w:t>30</w:t>
      </w:r>
    </w:p>
    <w:p w14:paraId="53F94554" w14:textId="77777777" w:rsidR="00CD6D32" w:rsidRPr="00CD6D32" w:rsidRDefault="00CD6D32" w:rsidP="00CD6D32">
      <w:pPr>
        <w:rPr>
          <w:rFonts w:ascii="Times New Roman" w:eastAsia="Times New Roman" w:hAnsi="Times New Roman" w:cs="Times New Roman"/>
          <w:kern w:val="0"/>
          <w14:ligatures w14:val="none"/>
        </w:rPr>
      </w:pPr>
    </w:p>
    <w:p w14:paraId="1CE579A4"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Cell Height:</w:t>
      </w:r>
      <w:r w:rsidRPr="00CD6D32">
        <w:rPr>
          <w:rFonts w:ascii="Calibri" w:eastAsia="Times New Roman" w:hAnsi="Calibri" w:cs="Calibri"/>
          <w:color w:val="000020"/>
          <w:kern w:val="0"/>
          <w:sz w:val="27"/>
          <w:szCs w:val="27"/>
          <w14:ligatures w14:val="none"/>
        </w:rPr>
        <w:t>30</w:t>
      </w:r>
    </w:p>
    <w:p w14:paraId="2A783F0D" w14:textId="77777777" w:rsidR="00CD6D32" w:rsidRPr="00CD6D32" w:rsidRDefault="00CD6D32" w:rsidP="00CD6D32">
      <w:pPr>
        <w:rPr>
          <w:rFonts w:ascii="Times New Roman" w:eastAsia="Times New Roman" w:hAnsi="Times New Roman" w:cs="Times New Roman"/>
          <w:kern w:val="0"/>
          <w14:ligatures w14:val="none"/>
        </w:rPr>
      </w:pPr>
      <w:r w:rsidRPr="00CD6D32">
        <w:rPr>
          <w:rFonts w:ascii="Calibri" w:eastAsia="Times New Roman" w:hAnsi="Calibri" w:cs="Calibri"/>
          <w:color w:val="000020"/>
          <w:kern w:val="0"/>
          <w:sz w:val="27"/>
          <w:szCs w:val="27"/>
          <w14:ligatures w14:val="none"/>
        </w:rPr>
        <w:br/>
      </w:r>
    </w:p>
    <w:p w14:paraId="6217B195" w14:textId="77777777" w:rsidR="00CD6D32" w:rsidRPr="00CD6D32" w:rsidRDefault="00CD6D32" w:rsidP="00CD6D32">
      <w:pPr>
        <w:shd w:val="clear" w:color="auto" w:fill="DFDBCF"/>
        <w:spacing w:before="100" w:beforeAutospacing="1" w:after="100" w:afterAutospacing="1"/>
        <w:outlineLvl w:val="1"/>
        <w:rPr>
          <w:rFonts w:ascii="Calibri" w:eastAsia="Times New Roman" w:hAnsi="Calibri" w:cs="Calibri"/>
          <w:b/>
          <w:bCs/>
          <w:color w:val="000020"/>
          <w:kern w:val="0"/>
          <w:sz w:val="36"/>
          <w:szCs w:val="36"/>
          <w14:ligatures w14:val="none"/>
        </w:rPr>
      </w:pPr>
      <w:bookmarkStart w:id="11" w:name="Entity_and_Attribute_Information"/>
      <w:bookmarkEnd w:id="11"/>
      <w:r w:rsidRPr="00CD6D32">
        <w:rPr>
          <w:rFonts w:ascii="Calibri" w:eastAsia="Times New Roman" w:hAnsi="Calibri" w:cs="Calibri"/>
          <w:b/>
          <w:bCs/>
          <w:color w:val="000020"/>
          <w:kern w:val="0"/>
          <w:sz w:val="36"/>
          <w:szCs w:val="36"/>
          <w14:ligatures w14:val="none"/>
        </w:rPr>
        <w:t>Section 5: Attributes</w:t>
      </w:r>
    </w:p>
    <w:p w14:paraId="4204957E"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proofErr w:type="spellStart"/>
      <w:proofErr w:type="gramStart"/>
      <w:r w:rsidRPr="00CD6D32">
        <w:rPr>
          <w:rFonts w:ascii="Calibri" w:eastAsia="Times New Roman" w:hAnsi="Calibri" w:cs="Calibri"/>
          <w:b/>
          <w:bCs/>
          <w:color w:val="000020"/>
          <w:kern w:val="0"/>
          <w:sz w:val="27"/>
          <w:szCs w:val="27"/>
          <w14:ligatures w14:val="none"/>
        </w:rPr>
        <w:t>Overview:</w:t>
      </w:r>
      <w:r w:rsidRPr="00CD6D32">
        <w:rPr>
          <w:rFonts w:ascii="Calibri" w:eastAsia="Times New Roman" w:hAnsi="Calibri" w:cs="Calibri"/>
          <w:color w:val="000020"/>
          <w:kern w:val="0"/>
          <w:sz w:val="27"/>
          <w:szCs w:val="27"/>
          <w14:ligatures w14:val="none"/>
        </w:rPr>
        <w:t>Cell</w:t>
      </w:r>
      <w:proofErr w:type="spellEnd"/>
      <w:proofErr w:type="gramEnd"/>
      <w:r w:rsidRPr="00CD6D32">
        <w:rPr>
          <w:rFonts w:ascii="Calibri" w:eastAsia="Times New Roman" w:hAnsi="Calibri" w:cs="Calibri"/>
          <w:color w:val="000020"/>
          <w:kern w:val="0"/>
          <w:sz w:val="27"/>
          <w:szCs w:val="27"/>
          <w14:ligatures w14:val="none"/>
        </w:rPr>
        <w:t xml:space="preserve"> data values are calculated temperature in degrees Fahrenheit derived from the Landsat 8 raster imagery from July 22, 2016.</w:t>
      </w:r>
      <w:r w:rsidRPr="00CD6D32">
        <w:rPr>
          <w:rFonts w:ascii="Calibri" w:eastAsia="Times New Roman" w:hAnsi="Calibri" w:cs="Calibri"/>
          <w:color w:val="000020"/>
          <w:kern w:val="0"/>
          <w:sz w:val="27"/>
          <w:szCs w:val="27"/>
          <w14:ligatures w14:val="none"/>
        </w:rPr>
        <w:br/>
        <w:t>Floating Point, 32-Bit Raster</w:t>
      </w:r>
    </w:p>
    <w:p w14:paraId="44E7DFFC" w14:textId="77777777" w:rsidR="00CD6D32" w:rsidRPr="00CD6D32" w:rsidRDefault="00CD6D32" w:rsidP="00CD6D32">
      <w:pPr>
        <w:rPr>
          <w:rFonts w:ascii="Times New Roman" w:eastAsia="Times New Roman" w:hAnsi="Times New Roman" w:cs="Times New Roman"/>
          <w:kern w:val="0"/>
          <w14:ligatures w14:val="none"/>
        </w:rPr>
      </w:pPr>
    </w:p>
    <w:p w14:paraId="0E889EE4"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lastRenderedPageBreak/>
        <w:t>Detailed Citation:</w:t>
      </w:r>
      <w:r w:rsidRPr="00CD6D32">
        <w:rPr>
          <w:rFonts w:ascii="Calibri" w:eastAsia="Times New Roman" w:hAnsi="Calibri" w:cs="Calibri"/>
          <w:color w:val="000020"/>
          <w:kern w:val="0"/>
          <w:sz w:val="27"/>
          <w:szCs w:val="27"/>
          <w14:ligatures w14:val="none"/>
        </w:rPr>
        <w:t>See </w:t>
      </w:r>
      <w:hyperlink r:id="rId18" w:tgtFrame="_blank" w:history="1">
        <w:r w:rsidRPr="00CD6D32">
          <w:rPr>
            <w:rFonts w:ascii="Calibri" w:eastAsia="Times New Roman" w:hAnsi="Calibri" w:cs="Calibri"/>
            <w:color w:val="098EA6"/>
            <w:kern w:val="0"/>
            <w:sz w:val="27"/>
            <w:szCs w:val="27"/>
            <w14:ligatures w14:val="none"/>
          </w:rPr>
          <w:t>LandSurfaceTemperature2016_Data_Processing_Steps.pdf</w:t>
        </w:r>
      </w:hyperlink>
      <w:r w:rsidRPr="00CD6D32">
        <w:rPr>
          <w:rFonts w:ascii="Calibri" w:eastAsia="Times New Roman" w:hAnsi="Calibri" w:cs="Calibri"/>
          <w:color w:val="000020"/>
          <w:kern w:val="0"/>
          <w:sz w:val="27"/>
          <w:szCs w:val="27"/>
          <w14:ligatures w14:val="none"/>
        </w:rPr>
        <w:t> document.</w:t>
      </w:r>
    </w:p>
    <w:p w14:paraId="2A444A3A" w14:textId="77777777" w:rsidR="00CD6D32" w:rsidRPr="00CD6D32" w:rsidRDefault="00CD6D32" w:rsidP="00CD6D32">
      <w:pPr>
        <w:rPr>
          <w:rFonts w:ascii="Times New Roman" w:eastAsia="Times New Roman" w:hAnsi="Times New Roman" w:cs="Times New Roman"/>
          <w:kern w:val="0"/>
          <w14:ligatures w14:val="none"/>
        </w:rPr>
      </w:pPr>
    </w:p>
    <w:p w14:paraId="18E04BCB"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Table Detail:</w:t>
      </w:r>
    </w:p>
    <w:p w14:paraId="6FC8717A" w14:textId="77777777" w:rsidR="00CD6D32" w:rsidRPr="00CD6D32" w:rsidRDefault="00CD6D32" w:rsidP="00CD6D32">
      <w:pPr>
        <w:shd w:val="clear" w:color="auto" w:fill="DFDBCF"/>
        <w:spacing w:before="100" w:beforeAutospacing="1" w:after="100" w:afterAutospacing="1"/>
        <w:outlineLvl w:val="1"/>
        <w:rPr>
          <w:rFonts w:ascii="Calibri" w:eastAsia="Times New Roman" w:hAnsi="Calibri" w:cs="Calibri"/>
          <w:b/>
          <w:bCs/>
          <w:color w:val="000020"/>
          <w:kern w:val="0"/>
          <w:sz w:val="36"/>
          <w:szCs w:val="36"/>
          <w14:ligatures w14:val="none"/>
        </w:rPr>
      </w:pPr>
      <w:bookmarkStart w:id="12" w:name="Distribution_Information"/>
      <w:bookmarkEnd w:id="12"/>
      <w:r w:rsidRPr="00CD6D32">
        <w:rPr>
          <w:rFonts w:ascii="Calibri" w:eastAsia="Times New Roman" w:hAnsi="Calibri" w:cs="Calibri"/>
          <w:b/>
          <w:bCs/>
          <w:color w:val="000020"/>
          <w:kern w:val="0"/>
          <w:sz w:val="36"/>
          <w:szCs w:val="36"/>
          <w14:ligatures w14:val="none"/>
        </w:rPr>
        <w:t>Section 6: Distribution</w:t>
      </w:r>
    </w:p>
    <w:p w14:paraId="77B64124"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proofErr w:type="spellStart"/>
      <w:proofErr w:type="gramStart"/>
      <w:r w:rsidRPr="00CD6D32">
        <w:rPr>
          <w:rFonts w:ascii="Calibri" w:eastAsia="Times New Roman" w:hAnsi="Calibri" w:cs="Calibri"/>
          <w:b/>
          <w:bCs/>
          <w:color w:val="000020"/>
          <w:kern w:val="0"/>
          <w:sz w:val="27"/>
          <w:szCs w:val="27"/>
          <w14:ligatures w14:val="none"/>
        </w:rPr>
        <w:t>Publisher:</w:t>
      </w:r>
      <w:r w:rsidRPr="00CD6D32">
        <w:rPr>
          <w:rFonts w:ascii="Calibri" w:eastAsia="Times New Roman" w:hAnsi="Calibri" w:cs="Calibri"/>
          <w:color w:val="000020"/>
          <w:kern w:val="0"/>
          <w:sz w:val="27"/>
          <w:szCs w:val="27"/>
          <w14:ligatures w14:val="none"/>
        </w:rPr>
        <w:t>Metropolitan</w:t>
      </w:r>
      <w:proofErr w:type="spellEnd"/>
      <w:proofErr w:type="gramEnd"/>
      <w:r w:rsidRPr="00CD6D32">
        <w:rPr>
          <w:rFonts w:ascii="Calibri" w:eastAsia="Times New Roman" w:hAnsi="Calibri" w:cs="Calibri"/>
          <w:color w:val="000020"/>
          <w:kern w:val="0"/>
          <w:sz w:val="27"/>
          <w:szCs w:val="27"/>
          <w14:ligatures w14:val="none"/>
        </w:rPr>
        <w:t xml:space="preserve"> Council</w:t>
      </w:r>
    </w:p>
    <w:p w14:paraId="25EDEA9B" w14:textId="77777777" w:rsidR="00CD6D32" w:rsidRPr="00CD6D32" w:rsidRDefault="00CD6D32" w:rsidP="00CD6D32">
      <w:pPr>
        <w:rPr>
          <w:rFonts w:ascii="Times New Roman" w:eastAsia="Times New Roman" w:hAnsi="Times New Roman" w:cs="Times New Roman"/>
          <w:kern w:val="0"/>
          <w14:ligatures w14:val="none"/>
        </w:rPr>
      </w:pPr>
    </w:p>
    <w:p w14:paraId="334DFEC5"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Publication Date:</w:t>
      </w:r>
      <w:r w:rsidRPr="00CD6D32">
        <w:rPr>
          <w:rFonts w:ascii="Calibri" w:eastAsia="Times New Roman" w:hAnsi="Calibri" w:cs="Calibri"/>
          <w:color w:val="000020"/>
          <w:kern w:val="0"/>
          <w:sz w:val="27"/>
          <w:szCs w:val="27"/>
          <w14:ligatures w14:val="none"/>
        </w:rPr>
        <w:t>09/20/2017</w:t>
      </w:r>
    </w:p>
    <w:p w14:paraId="5233A9D3" w14:textId="77777777" w:rsidR="00CD6D32" w:rsidRPr="00CD6D32" w:rsidRDefault="00CD6D32" w:rsidP="00CD6D32">
      <w:pPr>
        <w:rPr>
          <w:rFonts w:ascii="Times New Roman" w:eastAsia="Times New Roman" w:hAnsi="Times New Roman" w:cs="Times New Roman"/>
          <w:kern w:val="0"/>
          <w14:ligatures w14:val="none"/>
        </w:rPr>
      </w:pPr>
    </w:p>
    <w:p w14:paraId="2306F0D3"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 xml:space="preserve">Contact Person </w:t>
      </w:r>
      <w:proofErr w:type="spellStart"/>
      <w:proofErr w:type="gramStart"/>
      <w:r w:rsidRPr="00CD6D32">
        <w:rPr>
          <w:rFonts w:ascii="Calibri" w:eastAsia="Times New Roman" w:hAnsi="Calibri" w:cs="Calibri"/>
          <w:b/>
          <w:bCs/>
          <w:color w:val="000020"/>
          <w:kern w:val="0"/>
          <w:sz w:val="27"/>
          <w:szCs w:val="27"/>
          <w14:ligatures w14:val="none"/>
        </w:rPr>
        <w:t>Information:</w:t>
      </w:r>
      <w:r w:rsidRPr="00CD6D32">
        <w:rPr>
          <w:rFonts w:ascii="Calibri" w:eastAsia="Times New Roman" w:hAnsi="Calibri" w:cs="Calibri"/>
          <w:color w:val="000020"/>
          <w:kern w:val="0"/>
          <w:sz w:val="27"/>
          <w:szCs w:val="27"/>
          <w14:ligatures w14:val="none"/>
        </w:rPr>
        <w:t>Tanya</w:t>
      </w:r>
      <w:proofErr w:type="spellEnd"/>
      <w:proofErr w:type="gramEnd"/>
      <w:r w:rsidRPr="00CD6D32">
        <w:rPr>
          <w:rFonts w:ascii="Calibri" w:eastAsia="Times New Roman" w:hAnsi="Calibri" w:cs="Calibri"/>
          <w:color w:val="000020"/>
          <w:kern w:val="0"/>
          <w:sz w:val="27"/>
          <w:szCs w:val="27"/>
          <w14:ligatures w14:val="none"/>
        </w:rPr>
        <w:t xml:space="preserve"> Mayer, GIS Specialist</w:t>
      </w:r>
      <w:r w:rsidRPr="00CD6D32">
        <w:rPr>
          <w:rFonts w:ascii="Calibri" w:eastAsia="Times New Roman" w:hAnsi="Calibri" w:cs="Calibri"/>
          <w:color w:val="000020"/>
          <w:kern w:val="0"/>
          <w:sz w:val="27"/>
          <w:szCs w:val="27"/>
          <w14:ligatures w14:val="none"/>
        </w:rPr>
        <w:br/>
        <w:t>Metropolitan Council</w:t>
      </w:r>
      <w:r w:rsidRPr="00CD6D32">
        <w:rPr>
          <w:rFonts w:ascii="Calibri" w:eastAsia="Times New Roman" w:hAnsi="Calibri" w:cs="Calibri"/>
          <w:color w:val="000020"/>
          <w:kern w:val="0"/>
          <w:sz w:val="27"/>
          <w:szCs w:val="27"/>
          <w14:ligatures w14:val="none"/>
        </w:rPr>
        <w:br/>
        <w:t>390 Robert Street North</w:t>
      </w:r>
      <w:r w:rsidRPr="00CD6D32">
        <w:rPr>
          <w:rFonts w:ascii="Calibri" w:eastAsia="Times New Roman" w:hAnsi="Calibri" w:cs="Calibri"/>
          <w:color w:val="000020"/>
          <w:kern w:val="0"/>
          <w:sz w:val="27"/>
          <w:szCs w:val="27"/>
          <w14:ligatures w14:val="none"/>
        </w:rPr>
        <w:br/>
        <w:t>St. Paul, MN  55101-1805</w:t>
      </w:r>
      <w:r w:rsidRPr="00CD6D32">
        <w:rPr>
          <w:rFonts w:ascii="Calibri" w:eastAsia="Times New Roman" w:hAnsi="Calibri" w:cs="Calibri"/>
          <w:color w:val="000020"/>
          <w:kern w:val="0"/>
          <w:sz w:val="27"/>
          <w:szCs w:val="27"/>
          <w14:ligatures w14:val="none"/>
        </w:rPr>
        <w:br/>
        <w:t>Phone: 651.602.1604</w:t>
      </w:r>
      <w:r w:rsidRPr="00CD6D32">
        <w:rPr>
          <w:rFonts w:ascii="Calibri" w:eastAsia="Times New Roman" w:hAnsi="Calibri" w:cs="Calibri"/>
          <w:color w:val="000020"/>
          <w:kern w:val="0"/>
          <w:sz w:val="27"/>
          <w:szCs w:val="27"/>
          <w14:ligatures w14:val="none"/>
        </w:rPr>
        <w:br/>
        <w:t>Email: </w:t>
      </w:r>
      <w:hyperlink r:id="rId19" w:history="1">
        <w:r w:rsidRPr="00CD6D32">
          <w:rPr>
            <w:rFonts w:ascii="Calibri" w:eastAsia="Times New Roman" w:hAnsi="Calibri" w:cs="Calibri"/>
            <w:color w:val="098EA6"/>
            <w:kern w:val="0"/>
            <w:sz w:val="27"/>
            <w:szCs w:val="27"/>
            <w14:ligatures w14:val="none"/>
          </w:rPr>
          <w:t>tanya.mayer@metc.state.mn.us</w:t>
        </w:r>
      </w:hyperlink>
    </w:p>
    <w:p w14:paraId="5C519B14" w14:textId="77777777" w:rsidR="00CD6D32" w:rsidRPr="00CD6D32" w:rsidRDefault="00CD6D32" w:rsidP="00CD6D32">
      <w:pPr>
        <w:rPr>
          <w:rFonts w:ascii="Times New Roman" w:eastAsia="Times New Roman" w:hAnsi="Times New Roman" w:cs="Times New Roman"/>
          <w:kern w:val="0"/>
          <w14:ligatures w14:val="none"/>
        </w:rPr>
      </w:pPr>
    </w:p>
    <w:p w14:paraId="41B73298"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 xml:space="preserve">Distributor's Data Set </w:t>
      </w:r>
      <w:proofErr w:type="spellStart"/>
      <w:proofErr w:type="gramStart"/>
      <w:r w:rsidRPr="00CD6D32">
        <w:rPr>
          <w:rFonts w:ascii="Calibri" w:eastAsia="Times New Roman" w:hAnsi="Calibri" w:cs="Calibri"/>
          <w:b/>
          <w:bCs/>
          <w:color w:val="000020"/>
          <w:kern w:val="0"/>
          <w:sz w:val="27"/>
          <w:szCs w:val="27"/>
          <w14:ligatures w14:val="none"/>
        </w:rPr>
        <w:t>Identifier:</w:t>
      </w:r>
      <w:r w:rsidRPr="00CD6D32">
        <w:rPr>
          <w:rFonts w:ascii="Calibri" w:eastAsia="Times New Roman" w:hAnsi="Calibri" w:cs="Calibri"/>
          <w:color w:val="000020"/>
          <w:kern w:val="0"/>
          <w:sz w:val="27"/>
          <w:szCs w:val="27"/>
          <w14:ligatures w14:val="none"/>
        </w:rPr>
        <w:t>Land</w:t>
      </w:r>
      <w:proofErr w:type="spellEnd"/>
      <w:proofErr w:type="gramEnd"/>
      <w:r w:rsidRPr="00CD6D32">
        <w:rPr>
          <w:rFonts w:ascii="Calibri" w:eastAsia="Times New Roman" w:hAnsi="Calibri" w:cs="Calibri"/>
          <w:color w:val="000020"/>
          <w:kern w:val="0"/>
          <w:sz w:val="27"/>
          <w:szCs w:val="27"/>
          <w14:ligatures w14:val="none"/>
        </w:rPr>
        <w:t xml:space="preserve"> Surface Temperature 2016</w:t>
      </w:r>
    </w:p>
    <w:p w14:paraId="2C1CD360" w14:textId="77777777" w:rsidR="00CD6D32" w:rsidRPr="00CD6D32" w:rsidRDefault="00CD6D32" w:rsidP="00CD6D32">
      <w:pPr>
        <w:rPr>
          <w:rFonts w:ascii="Times New Roman" w:eastAsia="Times New Roman" w:hAnsi="Times New Roman" w:cs="Times New Roman"/>
          <w:kern w:val="0"/>
          <w14:ligatures w14:val="none"/>
        </w:rPr>
      </w:pPr>
    </w:p>
    <w:p w14:paraId="68E5E1C4"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 xml:space="preserve">Distribution </w:t>
      </w:r>
      <w:proofErr w:type="spellStart"/>
      <w:proofErr w:type="gramStart"/>
      <w:r w:rsidRPr="00CD6D32">
        <w:rPr>
          <w:rFonts w:ascii="Calibri" w:eastAsia="Times New Roman" w:hAnsi="Calibri" w:cs="Calibri"/>
          <w:b/>
          <w:bCs/>
          <w:color w:val="000020"/>
          <w:kern w:val="0"/>
          <w:sz w:val="27"/>
          <w:szCs w:val="27"/>
          <w14:ligatures w14:val="none"/>
        </w:rPr>
        <w:t>Liability:</w:t>
      </w:r>
      <w:r w:rsidRPr="00CD6D32">
        <w:rPr>
          <w:rFonts w:ascii="Calibri" w:eastAsia="Times New Roman" w:hAnsi="Calibri" w:cs="Calibri"/>
          <w:color w:val="000020"/>
          <w:kern w:val="0"/>
          <w:sz w:val="27"/>
          <w:szCs w:val="27"/>
          <w14:ligatures w14:val="none"/>
        </w:rPr>
        <w:t>NOTICE</w:t>
      </w:r>
      <w:proofErr w:type="spellEnd"/>
      <w:proofErr w:type="gramEnd"/>
      <w:r w:rsidRPr="00CD6D32">
        <w:rPr>
          <w:rFonts w:ascii="Calibri" w:eastAsia="Times New Roman" w:hAnsi="Calibri" w:cs="Calibri"/>
          <w:color w:val="000020"/>
          <w:kern w:val="0"/>
          <w:sz w:val="27"/>
          <w:szCs w:val="27"/>
          <w14:ligatures w14:val="none"/>
        </w:rPr>
        <w:t xml:space="preserve">: The Geographic Information System (GIS) Data to which this notice is attached are made available pursuant to the Minnesota Government Data Practices Act (Minnesota Statutes Chapter 13). THE GIS DATA ARE PROVIDED TO YOU AS IS AND WITHOUT ANY WARRANTY AS TO THEIR PERFORMANCE, MERCHANTABILITY, OR FITNESS FOR ANY PARTICULAR PURPOSE. The GIS Data were developed by the Metropolitan Council for its own internal business purposes. The Metropolitan Council does not represent or warrant that the GIS Data or the data documentation are error-free, complete, current, or accurate. You are responsible for any consequences resulting from your use of the GIS Data or your reliance on the GIS Data. You should consult the data documentation for this </w:t>
      </w:r>
      <w:proofErr w:type="gramStart"/>
      <w:r w:rsidRPr="00CD6D32">
        <w:rPr>
          <w:rFonts w:ascii="Calibri" w:eastAsia="Times New Roman" w:hAnsi="Calibri" w:cs="Calibri"/>
          <w:color w:val="000020"/>
          <w:kern w:val="0"/>
          <w:sz w:val="27"/>
          <w:szCs w:val="27"/>
          <w14:ligatures w14:val="none"/>
        </w:rPr>
        <w:t>particular GIS</w:t>
      </w:r>
      <w:proofErr w:type="gramEnd"/>
      <w:r w:rsidRPr="00CD6D32">
        <w:rPr>
          <w:rFonts w:ascii="Calibri" w:eastAsia="Times New Roman" w:hAnsi="Calibri" w:cs="Calibri"/>
          <w:color w:val="000020"/>
          <w:kern w:val="0"/>
          <w:sz w:val="27"/>
          <w:szCs w:val="27"/>
          <w14:ligatures w14:val="none"/>
        </w:rPr>
        <w:t xml:space="preserve"> Data to determine the limitations of the GIS Data and the precision with which the GIS Data may depict distance, direction, location, or other geographic features. If you transmit or provide the GIS Data (or any portion of it) to another user, it is recommended that the GIS Data include a copy of this disclaimer and this metadata.</w:t>
      </w:r>
    </w:p>
    <w:p w14:paraId="5612F884" w14:textId="77777777" w:rsidR="00CD6D32" w:rsidRPr="00CD6D32" w:rsidRDefault="00CD6D32" w:rsidP="00CD6D32">
      <w:pPr>
        <w:rPr>
          <w:rFonts w:ascii="Times New Roman" w:eastAsia="Times New Roman" w:hAnsi="Times New Roman" w:cs="Times New Roman"/>
          <w:kern w:val="0"/>
          <w14:ligatures w14:val="none"/>
        </w:rPr>
      </w:pPr>
    </w:p>
    <w:p w14:paraId="30D4B167"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bookmarkStart w:id="13" w:name="ordering"/>
      <w:bookmarkEnd w:id="13"/>
      <w:r w:rsidRPr="00CD6D32">
        <w:rPr>
          <w:rFonts w:ascii="Calibri" w:eastAsia="Times New Roman" w:hAnsi="Calibri" w:cs="Calibri"/>
          <w:b/>
          <w:bCs/>
          <w:color w:val="000020"/>
          <w:kern w:val="0"/>
          <w:sz w:val="27"/>
          <w:szCs w:val="27"/>
          <w14:ligatures w14:val="none"/>
        </w:rPr>
        <w:t xml:space="preserve">Ordering </w:t>
      </w:r>
      <w:proofErr w:type="spellStart"/>
      <w:proofErr w:type="gramStart"/>
      <w:r w:rsidRPr="00CD6D32">
        <w:rPr>
          <w:rFonts w:ascii="Calibri" w:eastAsia="Times New Roman" w:hAnsi="Calibri" w:cs="Calibri"/>
          <w:b/>
          <w:bCs/>
          <w:color w:val="000020"/>
          <w:kern w:val="0"/>
          <w:sz w:val="27"/>
          <w:szCs w:val="27"/>
          <w14:ligatures w14:val="none"/>
        </w:rPr>
        <w:t>Instructions:</w:t>
      </w:r>
      <w:r w:rsidRPr="00CD6D32">
        <w:rPr>
          <w:rFonts w:ascii="Calibri" w:eastAsia="Times New Roman" w:hAnsi="Calibri" w:cs="Calibri"/>
          <w:color w:val="000020"/>
          <w:kern w:val="0"/>
          <w:sz w:val="27"/>
          <w:szCs w:val="27"/>
          <w14:ligatures w14:val="none"/>
        </w:rPr>
        <w:t>See</w:t>
      </w:r>
      <w:proofErr w:type="spellEnd"/>
      <w:proofErr w:type="gramEnd"/>
      <w:r w:rsidRPr="00CD6D32">
        <w:rPr>
          <w:rFonts w:ascii="Calibri" w:eastAsia="Times New Roman" w:hAnsi="Calibri" w:cs="Calibri"/>
          <w:color w:val="000020"/>
          <w:kern w:val="0"/>
          <w:sz w:val="27"/>
          <w:szCs w:val="27"/>
          <w14:ligatures w14:val="none"/>
        </w:rPr>
        <w:t xml:space="preserve"> Online Linkage Below</w:t>
      </w:r>
    </w:p>
    <w:p w14:paraId="6AA680E6" w14:textId="77777777" w:rsidR="00CD6D32" w:rsidRPr="00CD6D32" w:rsidRDefault="00CD6D32" w:rsidP="00CD6D32">
      <w:pPr>
        <w:rPr>
          <w:rFonts w:ascii="Times New Roman" w:eastAsia="Times New Roman" w:hAnsi="Times New Roman" w:cs="Times New Roman"/>
          <w:kern w:val="0"/>
          <w14:ligatures w14:val="none"/>
        </w:rPr>
      </w:pPr>
    </w:p>
    <w:p w14:paraId="10ABF882"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B40404"/>
          <w:kern w:val="0"/>
          <w:sz w:val="27"/>
          <w:szCs w:val="27"/>
          <w14:ligatures w14:val="none"/>
        </w:rPr>
        <w:t xml:space="preserve">Online </w:t>
      </w:r>
      <w:proofErr w:type="spellStart"/>
      <w:r w:rsidRPr="00CD6D32">
        <w:rPr>
          <w:rFonts w:ascii="Calibri" w:eastAsia="Times New Roman" w:hAnsi="Calibri" w:cs="Calibri"/>
          <w:b/>
          <w:bCs/>
          <w:color w:val="B40404"/>
          <w:kern w:val="0"/>
          <w:sz w:val="27"/>
          <w:szCs w:val="27"/>
          <w14:ligatures w14:val="none"/>
        </w:rPr>
        <w:t>Linkage:</w:t>
      </w:r>
      <w:hyperlink r:id="rId20" w:history="1">
        <w:r w:rsidRPr="00CD6D32">
          <w:rPr>
            <w:rFonts w:ascii="Calibri" w:eastAsia="Times New Roman" w:hAnsi="Calibri" w:cs="Calibri"/>
            <w:color w:val="098EA6"/>
            <w:kern w:val="0"/>
            <w:sz w:val="27"/>
            <w:szCs w:val="27"/>
            <w14:ligatures w14:val="none"/>
          </w:rPr>
          <w:t>Download</w:t>
        </w:r>
        <w:proofErr w:type="spellEnd"/>
        <w:r w:rsidRPr="00CD6D32">
          <w:rPr>
            <w:rFonts w:ascii="Calibri" w:eastAsia="Times New Roman" w:hAnsi="Calibri" w:cs="Calibri"/>
            <w:color w:val="098EA6"/>
            <w:kern w:val="0"/>
            <w:sz w:val="27"/>
            <w:szCs w:val="27"/>
            <w14:ligatures w14:val="none"/>
          </w:rPr>
          <w:t xml:space="preserve"> Page</w:t>
        </w:r>
      </w:hyperlink>
    </w:p>
    <w:p w14:paraId="30695DDB" w14:textId="77777777" w:rsidR="00CD6D32" w:rsidRPr="00CD6D32" w:rsidRDefault="00CD6D32" w:rsidP="00CD6D32">
      <w:pPr>
        <w:rPr>
          <w:rFonts w:ascii="Times New Roman" w:eastAsia="Times New Roman" w:hAnsi="Times New Roman" w:cs="Times New Roman"/>
          <w:kern w:val="0"/>
          <w14:ligatures w14:val="none"/>
        </w:rPr>
      </w:pPr>
      <w:r w:rsidRPr="00CD6D32">
        <w:rPr>
          <w:rFonts w:ascii="Calibri" w:eastAsia="Times New Roman" w:hAnsi="Calibri" w:cs="Calibri"/>
          <w:color w:val="000020"/>
          <w:kern w:val="0"/>
          <w:sz w:val="27"/>
          <w:szCs w:val="27"/>
          <w14:ligatures w14:val="none"/>
        </w:rPr>
        <w:lastRenderedPageBreak/>
        <w:br/>
      </w:r>
    </w:p>
    <w:p w14:paraId="5542711A" w14:textId="77777777" w:rsidR="00CD6D32" w:rsidRPr="00CD6D32" w:rsidRDefault="00CD6D32" w:rsidP="00CD6D32">
      <w:pPr>
        <w:shd w:val="clear" w:color="auto" w:fill="DFDBCF"/>
        <w:spacing w:before="100" w:beforeAutospacing="1" w:after="100" w:afterAutospacing="1"/>
        <w:outlineLvl w:val="1"/>
        <w:rPr>
          <w:rFonts w:ascii="Calibri" w:eastAsia="Times New Roman" w:hAnsi="Calibri" w:cs="Calibri"/>
          <w:b/>
          <w:bCs/>
          <w:color w:val="000020"/>
          <w:kern w:val="0"/>
          <w:sz w:val="36"/>
          <w:szCs w:val="36"/>
          <w14:ligatures w14:val="none"/>
        </w:rPr>
      </w:pPr>
      <w:bookmarkStart w:id="14" w:name="Metadata_Reference_Information"/>
      <w:bookmarkEnd w:id="14"/>
      <w:r w:rsidRPr="00CD6D32">
        <w:rPr>
          <w:rFonts w:ascii="Calibri" w:eastAsia="Times New Roman" w:hAnsi="Calibri" w:cs="Calibri"/>
          <w:b/>
          <w:bCs/>
          <w:color w:val="000020"/>
          <w:kern w:val="0"/>
          <w:sz w:val="36"/>
          <w:szCs w:val="36"/>
          <w14:ligatures w14:val="none"/>
        </w:rPr>
        <w:t>Section 7: Metadata Reference</w:t>
      </w:r>
    </w:p>
    <w:p w14:paraId="70F9C46A"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Metadata Date:</w:t>
      </w:r>
      <w:r w:rsidRPr="00CD6D32">
        <w:rPr>
          <w:rFonts w:ascii="Calibri" w:eastAsia="Times New Roman" w:hAnsi="Calibri" w:cs="Calibri"/>
          <w:color w:val="000020"/>
          <w:kern w:val="0"/>
          <w:sz w:val="27"/>
          <w:szCs w:val="27"/>
          <w14:ligatures w14:val="none"/>
        </w:rPr>
        <w:t>09/20/2017</w:t>
      </w:r>
    </w:p>
    <w:p w14:paraId="38F10BC5" w14:textId="77777777" w:rsidR="00CD6D32" w:rsidRPr="00CD6D32" w:rsidRDefault="00CD6D32" w:rsidP="00CD6D32">
      <w:pPr>
        <w:rPr>
          <w:rFonts w:ascii="Times New Roman" w:eastAsia="Times New Roman" w:hAnsi="Times New Roman" w:cs="Times New Roman"/>
          <w:kern w:val="0"/>
          <w14:ligatures w14:val="none"/>
        </w:rPr>
      </w:pPr>
    </w:p>
    <w:p w14:paraId="125D68C0"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 xml:space="preserve">Contact Person </w:t>
      </w:r>
      <w:proofErr w:type="spellStart"/>
      <w:proofErr w:type="gramStart"/>
      <w:r w:rsidRPr="00CD6D32">
        <w:rPr>
          <w:rFonts w:ascii="Calibri" w:eastAsia="Times New Roman" w:hAnsi="Calibri" w:cs="Calibri"/>
          <w:b/>
          <w:bCs/>
          <w:color w:val="000020"/>
          <w:kern w:val="0"/>
          <w:sz w:val="27"/>
          <w:szCs w:val="27"/>
          <w14:ligatures w14:val="none"/>
        </w:rPr>
        <w:t>Information:</w:t>
      </w:r>
      <w:r w:rsidRPr="00CD6D32">
        <w:rPr>
          <w:rFonts w:ascii="Calibri" w:eastAsia="Times New Roman" w:hAnsi="Calibri" w:cs="Calibri"/>
          <w:color w:val="000020"/>
          <w:kern w:val="0"/>
          <w:sz w:val="27"/>
          <w:szCs w:val="27"/>
          <w14:ligatures w14:val="none"/>
        </w:rPr>
        <w:t>Eric</w:t>
      </w:r>
      <w:proofErr w:type="spellEnd"/>
      <w:proofErr w:type="gramEnd"/>
      <w:r w:rsidRPr="00CD6D32">
        <w:rPr>
          <w:rFonts w:ascii="Calibri" w:eastAsia="Times New Roman" w:hAnsi="Calibri" w:cs="Calibri"/>
          <w:color w:val="000020"/>
          <w:kern w:val="0"/>
          <w:sz w:val="27"/>
          <w:szCs w:val="27"/>
          <w14:ligatures w14:val="none"/>
        </w:rPr>
        <w:t xml:space="preserve"> </w:t>
      </w:r>
      <w:proofErr w:type="spellStart"/>
      <w:r w:rsidRPr="00CD6D32">
        <w:rPr>
          <w:rFonts w:ascii="Calibri" w:eastAsia="Times New Roman" w:hAnsi="Calibri" w:cs="Calibri"/>
          <w:color w:val="000020"/>
          <w:kern w:val="0"/>
          <w:sz w:val="27"/>
          <w:szCs w:val="27"/>
          <w14:ligatures w14:val="none"/>
        </w:rPr>
        <w:t>Wojchik</w:t>
      </w:r>
      <w:proofErr w:type="spellEnd"/>
      <w:r w:rsidRPr="00CD6D32">
        <w:rPr>
          <w:rFonts w:ascii="Calibri" w:eastAsia="Times New Roman" w:hAnsi="Calibri" w:cs="Calibri"/>
          <w:color w:val="000020"/>
          <w:kern w:val="0"/>
          <w:sz w:val="27"/>
          <w:szCs w:val="27"/>
          <w14:ligatures w14:val="none"/>
        </w:rPr>
        <w:t>, Senior Planner</w:t>
      </w:r>
      <w:r w:rsidRPr="00CD6D32">
        <w:rPr>
          <w:rFonts w:ascii="Calibri" w:eastAsia="Times New Roman" w:hAnsi="Calibri" w:cs="Calibri"/>
          <w:color w:val="000020"/>
          <w:kern w:val="0"/>
          <w:sz w:val="27"/>
          <w:szCs w:val="27"/>
          <w14:ligatures w14:val="none"/>
        </w:rPr>
        <w:br/>
        <w:t>Metropolitan Council</w:t>
      </w:r>
      <w:r w:rsidRPr="00CD6D32">
        <w:rPr>
          <w:rFonts w:ascii="Calibri" w:eastAsia="Times New Roman" w:hAnsi="Calibri" w:cs="Calibri"/>
          <w:color w:val="000020"/>
          <w:kern w:val="0"/>
          <w:sz w:val="27"/>
          <w:szCs w:val="27"/>
          <w14:ligatures w14:val="none"/>
        </w:rPr>
        <w:br/>
        <w:t>390 Robert Street North</w:t>
      </w:r>
      <w:r w:rsidRPr="00CD6D32">
        <w:rPr>
          <w:rFonts w:ascii="Calibri" w:eastAsia="Times New Roman" w:hAnsi="Calibri" w:cs="Calibri"/>
          <w:color w:val="000020"/>
          <w:kern w:val="0"/>
          <w:sz w:val="27"/>
          <w:szCs w:val="27"/>
          <w14:ligatures w14:val="none"/>
        </w:rPr>
        <w:br/>
        <w:t>St. Paul, MN  55101</w:t>
      </w:r>
      <w:r w:rsidRPr="00CD6D32">
        <w:rPr>
          <w:rFonts w:ascii="Calibri" w:eastAsia="Times New Roman" w:hAnsi="Calibri" w:cs="Calibri"/>
          <w:color w:val="000020"/>
          <w:kern w:val="0"/>
          <w:sz w:val="27"/>
          <w:szCs w:val="27"/>
          <w14:ligatures w14:val="none"/>
        </w:rPr>
        <w:br/>
        <w:t>Phone: 651.602.1330</w:t>
      </w:r>
      <w:r w:rsidRPr="00CD6D32">
        <w:rPr>
          <w:rFonts w:ascii="Calibri" w:eastAsia="Times New Roman" w:hAnsi="Calibri" w:cs="Calibri"/>
          <w:color w:val="000020"/>
          <w:kern w:val="0"/>
          <w:sz w:val="27"/>
          <w:szCs w:val="27"/>
          <w14:ligatures w14:val="none"/>
        </w:rPr>
        <w:br/>
        <w:t>Email: </w:t>
      </w:r>
      <w:hyperlink r:id="rId21" w:history="1">
        <w:r w:rsidRPr="00CD6D32">
          <w:rPr>
            <w:rFonts w:ascii="Calibri" w:eastAsia="Times New Roman" w:hAnsi="Calibri" w:cs="Calibri"/>
            <w:color w:val="098EA6"/>
            <w:kern w:val="0"/>
            <w:sz w:val="27"/>
            <w:szCs w:val="27"/>
            <w14:ligatures w14:val="none"/>
          </w:rPr>
          <w:t>eric.wojchik@metc.state.mn.us</w:t>
        </w:r>
      </w:hyperlink>
    </w:p>
    <w:p w14:paraId="24883B9C" w14:textId="77777777" w:rsidR="00CD6D32" w:rsidRPr="00CD6D32" w:rsidRDefault="00CD6D32" w:rsidP="00CD6D32">
      <w:pPr>
        <w:rPr>
          <w:rFonts w:ascii="Times New Roman" w:eastAsia="Times New Roman" w:hAnsi="Times New Roman" w:cs="Times New Roman"/>
          <w:kern w:val="0"/>
          <w14:ligatures w14:val="none"/>
        </w:rPr>
      </w:pPr>
    </w:p>
    <w:p w14:paraId="19638972"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 xml:space="preserve">Metadata Standard </w:t>
      </w:r>
      <w:proofErr w:type="spellStart"/>
      <w:proofErr w:type="gramStart"/>
      <w:r w:rsidRPr="00CD6D32">
        <w:rPr>
          <w:rFonts w:ascii="Calibri" w:eastAsia="Times New Roman" w:hAnsi="Calibri" w:cs="Calibri"/>
          <w:b/>
          <w:bCs/>
          <w:color w:val="000020"/>
          <w:kern w:val="0"/>
          <w:sz w:val="27"/>
          <w:szCs w:val="27"/>
          <w14:ligatures w14:val="none"/>
        </w:rPr>
        <w:t>Name:</w:t>
      </w:r>
      <w:r w:rsidRPr="00CD6D32">
        <w:rPr>
          <w:rFonts w:ascii="Calibri" w:eastAsia="Times New Roman" w:hAnsi="Calibri" w:cs="Calibri"/>
          <w:color w:val="000020"/>
          <w:kern w:val="0"/>
          <w:sz w:val="27"/>
          <w:szCs w:val="27"/>
          <w14:ligatures w14:val="none"/>
        </w:rPr>
        <w:t>Minnesota</w:t>
      </w:r>
      <w:proofErr w:type="spellEnd"/>
      <w:proofErr w:type="gramEnd"/>
      <w:r w:rsidRPr="00CD6D32">
        <w:rPr>
          <w:rFonts w:ascii="Calibri" w:eastAsia="Times New Roman" w:hAnsi="Calibri" w:cs="Calibri"/>
          <w:color w:val="000020"/>
          <w:kern w:val="0"/>
          <w:sz w:val="27"/>
          <w:szCs w:val="27"/>
          <w14:ligatures w14:val="none"/>
        </w:rPr>
        <w:t xml:space="preserve"> Geographic Metadata Guidelines</w:t>
      </w:r>
    </w:p>
    <w:p w14:paraId="1A9C8F9E" w14:textId="77777777" w:rsidR="00CD6D32" w:rsidRPr="00CD6D32" w:rsidRDefault="00CD6D32" w:rsidP="00CD6D32">
      <w:pPr>
        <w:rPr>
          <w:rFonts w:ascii="Times New Roman" w:eastAsia="Times New Roman" w:hAnsi="Times New Roman" w:cs="Times New Roman"/>
          <w:kern w:val="0"/>
          <w14:ligatures w14:val="none"/>
        </w:rPr>
      </w:pPr>
    </w:p>
    <w:p w14:paraId="033E5288"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Metadata Standard Version:</w:t>
      </w:r>
      <w:r w:rsidRPr="00CD6D32">
        <w:rPr>
          <w:rFonts w:ascii="Calibri" w:eastAsia="Times New Roman" w:hAnsi="Calibri" w:cs="Calibri"/>
          <w:color w:val="000020"/>
          <w:kern w:val="0"/>
          <w:sz w:val="27"/>
          <w:szCs w:val="27"/>
          <w14:ligatures w14:val="none"/>
        </w:rPr>
        <w:t>1.2</w:t>
      </w:r>
    </w:p>
    <w:p w14:paraId="08F0CC61" w14:textId="77777777" w:rsidR="00CD6D32" w:rsidRPr="00CD6D32" w:rsidRDefault="00CD6D32" w:rsidP="00CD6D32">
      <w:pPr>
        <w:rPr>
          <w:rFonts w:ascii="Times New Roman" w:eastAsia="Times New Roman" w:hAnsi="Times New Roman" w:cs="Times New Roman"/>
          <w:kern w:val="0"/>
          <w14:ligatures w14:val="none"/>
        </w:rPr>
      </w:pPr>
    </w:p>
    <w:p w14:paraId="18DD55B9" w14:textId="77777777" w:rsidR="00CD6D32" w:rsidRPr="00CD6D32" w:rsidRDefault="00CD6D32" w:rsidP="00CD6D32">
      <w:pPr>
        <w:shd w:val="clear" w:color="auto" w:fill="FFFFFF"/>
        <w:rPr>
          <w:rFonts w:ascii="Calibri" w:eastAsia="Times New Roman" w:hAnsi="Calibri" w:cs="Calibri"/>
          <w:color w:val="000020"/>
          <w:kern w:val="0"/>
          <w:sz w:val="27"/>
          <w:szCs w:val="27"/>
          <w14:ligatures w14:val="none"/>
        </w:rPr>
      </w:pPr>
      <w:r w:rsidRPr="00CD6D32">
        <w:rPr>
          <w:rFonts w:ascii="Calibri" w:eastAsia="Times New Roman" w:hAnsi="Calibri" w:cs="Calibri"/>
          <w:b/>
          <w:bCs/>
          <w:color w:val="000020"/>
          <w:kern w:val="0"/>
          <w:sz w:val="27"/>
          <w:szCs w:val="27"/>
          <w14:ligatures w14:val="none"/>
        </w:rPr>
        <w:t>Metadata Standard Online Linkage:</w:t>
      </w:r>
      <w:hyperlink r:id="rId22" w:tgtFrame="viewer" w:history="1">
        <w:r w:rsidRPr="00CD6D32">
          <w:rPr>
            <w:rFonts w:ascii="Calibri" w:eastAsia="Times New Roman" w:hAnsi="Calibri" w:cs="Calibri"/>
            <w:color w:val="098EA6"/>
            <w:kern w:val="0"/>
            <w:sz w:val="27"/>
            <w:szCs w:val="27"/>
            <w14:ligatures w14:val="none"/>
          </w:rPr>
          <w:t>http://www.mngeo.state.mn.us/committee/standards/mgmg/metadata.htm</w:t>
        </w:r>
      </w:hyperlink>
    </w:p>
    <w:p w14:paraId="7E2E5251" w14:textId="77777777" w:rsidR="00CD6D32" w:rsidRPr="00CD6D32" w:rsidRDefault="00CD6D32" w:rsidP="00CD6D32">
      <w:pPr>
        <w:rPr>
          <w:rFonts w:ascii="Times New Roman" w:eastAsia="Times New Roman" w:hAnsi="Times New Roman" w:cs="Times New Roman"/>
          <w:kern w:val="0"/>
          <w14:ligatures w14:val="none"/>
        </w:rPr>
      </w:pPr>
      <w:r w:rsidRPr="00CD6D32">
        <w:rPr>
          <w:rFonts w:ascii="Calibri" w:eastAsia="Times New Roman" w:hAnsi="Calibri" w:cs="Calibri"/>
          <w:color w:val="000020"/>
          <w:kern w:val="0"/>
          <w:sz w:val="27"/>
          <w:szCs w:val="27"/>
          <w14:ligatures w14:val="none"/>
        </w:rPr>
        <w:br/>
      </w:r>
    </w:p>
    <w:p w14:paraId="5218E041" w14:textId="77777777" w:rsidR="00CD6D32" w:rsidRPr="00CD6D32" w:rsidRDefault="003E22DE" w:rsidP="00CD6D32">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C9B75D5">
          <v:rect id="_x0000_i1025" alt="" style="width:468pt;height:.05pt;mso-width-percent:0;mso-height-percent:0;mso-width-percent:0;mso-height-percent:0" o:hralign="center" o:hrstd="t" o:hrnoshade="t" o:hr="t" fillcolor="#000020" stroked="f"/>
        </w:pict>
      </w:r>
    </w:p>
    <w:p w14:paraId="1F5FF25C" w14:textId="77777777" w:rsidR="00CD6D32" w:rsidRPr="00CD6D32" w:rsidRDefault="00CD6D32" w:rsidP="00CD6D32">
      <w:pPr>
        <w:shd w:val="clear" w:color="auto" w:fill="FFFFFF"/>
        <w:rPr>
          <w:rFonts w:ascii="Calibri" w:eastAsia="Times New Roman" w:hAnsi="Calibri" w:cs="Calibri"/>
          <w:color w:val="939393"/>
          <w:kern w:val="0"/>
          <w:sz w:val="19"/>
          <w:szCs w:val="19"/>
          <w14:ligatures w14:val="none"/>
        </w:rPr>
      </w:pPr>
      <w:r w:rsidRPr="00CD6D32">
        <w:rPr>
          <w:rFonts w:ascii="Calibri" w:eastAsia="Times New Roman" w:hAnsi="Calibri" w:cs="Calibri"/>
          <w:color w:val="939393"/>
          <w:kern w:val="0"/>
          <w:sz w:val="19"/>
          <w:szCs w:val="19"/>
          <w14:ligatures w14:val="none"/>
        </w:rPr>
        <w:t>This page last updated: 09/20/2017</w:t>
      </w:r>
      <w:r w:rsidRPr="00CD6D32">
        <w:rPr>
          <w:rFonts w:ascii="Calibri" w:eastAsia="Times New Roman" w:hAnsi="Calibri" w:cs="Calibri"/>
          <w:color w:val="939393"/>
          <w:kern w:val="0"/>
          <w:sz w:val="19"/>
          <w:szCs w:val="19"/>
          <w14:ligatures w14:val="none"/>
        </w:rPr>
        <w:br/>
      </w:r>
      <w:hyperlink r:id="rId23" w:anchor="Top" w:history="1">
        <w:r w:rsidRPr="00CD6D32">
          <w:rPr>
            <w:rFonts w:ascii="Calibri" w:eastAsia="Times New Roman" w:hAnsi="Calibri" w:cs="Calibri"/>
            <w:color w:val="098EA6"/>
            <w:kern w:val="0"/>
            <w:sz w:val="19"/>
            <w:szCs w:val="19"/>
            <w14:ligatures w14:val="none"/>
          </w:rPr>
          <w:t>Go back to top</w:t>
        </w:r>
      </w:hyperlink>
    </w:p>
    <w:p w14:paraId="3EE1779B" w14:textId="77777777" w:rsidR="00CD6D32" w:rsidRPr="00CD6D32" w:rsidRDefault="00CD6D32" w:rsidP="00CD6D32">
      <w:pPr>
        <w:shd w:val="clear" w:color="auto" w:fill="FFFFFF"/>
        <w:rPr>
          <w:rFonts w:ascii="Calibri" w:eastAsia="Times New Roman" w:hAnsi="Calibri" w:cs="Calibri"/>
          <w:color w:val="939393"/>
          <w:kern w:val="0"/>
          <w:sz w:val="19"/>
          <w:szCs w:val="19"/>
          <w14:ligatures w14:val="none"/>
        </w:rPr>
      </w:pPr>
      <w:r w:rsidRPr="00CD6D32">
        <w:rPr>
          <w:rFonts w:ascii="Calibri" w:eastAsia="Times New Roman" w:hAnsi="Calibri" w:cs="Calibri"/>
          <w:i/>
          <w:iCs/>
          <w:color w:val="787862"/>
          <w:kern w:val="0"/>
          <w:sz w:val="19"/>
          <w:szCs w:val="19"/>
          <w14:ligatures w14:val="none"/>
        </w:rPr>
        <w:t>Created with </w:t>
      </w:r>
      <w:hyperlink r:id="rId24" w:history="1">
        <w:r w:rsidRPr="00CD6D32">
          <w:rPr>
            <w:rFonts w:ascii="Calibri" w:eastAsia="Times New Roman" w:hAnsi="Calibri" w:cs="Calibri"/>
            <w:i/>
            <w:iCs/>
            <w:color w:val="098EA6"/>
            <w:kern w:val="0"/>
            <w:sz w:val="19"/>
            <w:szCs w:val="19"/>
            <w14:ligatures w14:val="none"/>
          </w:rPr>
          <w:t>MGMG stylesheet</w:t>
        </w:r>
      </w:hyperlink>
      <w:r w:rsidRPr="00CD6D32">
        <w:rPr>
          <w:rFonts w:ascii="Calibri" w:eastAsia="Times New Roman" w:hAnsi="Calibri" w:cs="Calibri"/>
          <w:i/>
          <w:iCs/>
          <w:color w:val="787862"/>
          <w:kern w:val="0"/>
          <w:sz w:val="19"/>
          <w:szCs w:val="19"/>
          <w14:ligatures w14:val="none"/>
        </w:rPr>
        <w:t> version 2017.04.25.1</w:t>
      </w:r>
    </w:p>
    <w:p w14:paraId="6AB65A62" w14:textId="77777777" w:rsidR="0078288C" w:rsidRDefault="0078288C"/>
    <w:sectPr w:rsidR="00782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7B5C7B"/>
    <w:multiLevelType w:val="multilevel"/>
    <w:tmpl w:val="3C980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8076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sch, Ellen">
    <w15:presenceInfo w15:providerId="AD" w15:userId="S::ellen.esch@metc.state.mn.us::b3ecf445-e0d7-4cab-b322-16a1cc7579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D32"/>
    <w:rsid w:val="003E22DE"/>
    <w:rsid w:val="004F4F0D"/>
    <w:rsid w:val="0078288C"/>
    <w:rsid w:val="007A030C"/>
    <w:rsid w:val="00AB7642"/>
    <w:rsid w:val="00C906B0"/>
    <w:rsid w:val="00CD6D32"/>
    <w:rsid w:val="00D676B5"/>
    <w:rsid w:val="00EB5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E126C"/>
  <w15:chartTrackingRefBased/>
  <w15:docId w15:val="{BFA78287-B62D-CC43-BD5E-9EB503FF6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6D32"/>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D6D32"/>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aption1">
    <w:name w:val="Table Caption1"/>
    <w:basedOn w:val="Caption"/>
    <w:rsid w:val="00AB7642"/>
    <w:pPr>
      <w:suppressAutoHyphens/>
    </w:pPr>
    <w:rPr>
      <w:rFonts w:ascii="Arial" w:eastAsia="Times New Roman" w:hAnsi="Arial" w:cs="Times New Roman"/>
    </w:rPr>
  </w:style>
  <w:style w:type="paragraph" w:styleId="Caption">
    <w:name w:val="caption"/>
    <w:basedOn w:val="Normal"/>
    <w:next w:val="Normal"/>
    <w:uiPriority w:val="35"/>
    <w:semiHidden/>
    <w:unhideWhenUsed/>
    <w:qFormat/>
    <w:rsid w:val="00AB7642"/>
    <w:pPr>
      <w:spacing w:after="200"/>
    </w:pPr>
    <w:rPr>
      <w:i/>
      <w:iCs/>
      <w:color w:val="44546A" w:themeColor="text2"/>
      <w:sz w:val="18"/>
      <w:szCs w:val="18"/>
    </w:rPr>
  </w:style>
  <w:style w:type="paragraph" w:customStyle="1" w:styleId="tablecaption10">
    <w:name w:val="tablecaption1"/>
    <w:basedOn w:val="Normal"/>
    <w:rsid w:val="00AB7642"/>
    <w:rPr>
      <w:rFonts w:ascii="Arial" w:eastAsia="Times New Roman" w:hAnsi="Arial" w:cs="Times New Roman"/>
      <w:i/>
      <w:iCs/>
      <w:color w:val="44546A" w:themeColor="text2"/>
      <w:sz w:val="18"/>
      <w:szCs w:val="18"/>
    </w:rPr>
  </w:style>
  <w:style w:type="character" w:customStyle="1" w:styleId="Heading1Char">
    <w:name w:val="Heading 1 Char"/>
    <w:basedOn w:val="DefaultParagraphFont"/>
    <w:link w:val="Heading1"/>
    <w:uiPriority w:val="9"/>
    <w:rsid w:val="00CD6D3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D6D32"/>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CD6D32"/>
    <w:rPr>
      <w:color w:val="0000FF"/>
      <w:u w:val="single"/>
    </w:rPr>
  </w:style>
  <w:style w:type="paragraph" w:customStyle="1" w:styleId="unused">
    <w:name w:val="unused"/>
    <w:basedOn w:val="Normal"/>
    <w:rsid w:val="00CD6D32"/>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CD6D32"/>
    <w:rPr>
      <w:i/>
      <w:iCs/>
    </w:rPr>
  </w:style>
  <w:style w:type="paragraph" w:styleId="Revision">
    <w:name w:val="Revision"/>
    <w:hidden/>
    <w:uiPriority w:val="99"/>
    <w:semiHidden/>
    <w:rsid w:val="00D676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751587">
      <w:bodyDiv w:val="1"/>
      <w:marLeft w:val="0"/>
      <w:marRight w:val="0"/>
      <w:marTop w:val="0"/>
      <w:marBottom w:val="0"/>
      <w:divBdr>
        <w:top w:val="none" w:sz="0" w:space="0" w:color="auto"/>
        <w:left w:val="none" w:sz="0" w:space="0" w:color="auto"/>
        <w:bottom w:val="none" w:sz="0" w:space="0" w:color="auto"/>
        <w:right w:val="none" w:sz="0" w:space="0" w:color="auto"/>
      </w:divBdr>
      <w:divsChild>
        <w:div w:id="2025470636">
          <w:marLeft w:val="0"/>
          <w:marRight w:val="0"/>
          <w:marTop w:val="0"/>
          <w:marBottom w:val="0"/>
          <w:divBdr>
            <w:top w:val="none" w:sz="0" w:space="0" w:color="auto"/>
            <w:left w:val="none" w:sz="0" w:space="0" w:color="auto"/>
            <w:bottom w:val="none" w:sz="0" w:space="0" w:color="auto"/>
            <w:right w:val="none" w:sz="0" w:space="0" w:color="auto"/>
          </w:divBdr>
        </w:div>
        <w:div w:id="2110394229">
          <w:marLeft w:val="0"/>
          <w:marRight w:val="0"/>
          <w:marTop w:val="0"/>
          <w:marBottom w:val="0"/>
          <w:divBdr>
            <w:top w:val="none" w:sz="0" w:space="0" w:color="auto"/>
            <w:left w:val="none" w:sz="0" w:space="0" w:color="auto"/>
            <w:bottom w:val="none" w:sz="0" w:space="0" w:color="auto"/>
            <w:right w:val="none" w:sz="0" w:space="0" w:color="auto"/>
          </w:divBdr>
        </w:div>
        <w:div w:id="2034651178">
          <w:marLeft w:val="0"/>
          <w:marRight w:val="0"/>
          <w:marTop w:val="0"/>
          <w:marBottom w:val="0"/>
          <w:divBdr>
            <w:top w:val="none" w:sz="0" w:space="0" w:color="auto"/>
            <w:left w:val="none" w:sz="0" w:space="0" w:color="auto"/>
            <w:bottom w:val="none" w:sz="0" w:space="0" w:color="auto"/>
            <w:right w:val="none" w:sz="0" w:space="0" w:color="auto"/>
          </w:divBdr>
        </w:div>
        <w:div w:id="2096517146">
          <w:marLeft w:val="0"/>
          <w:marRight w:val="0"/>
          <w:marTop w:val="0"/>
          <w:marBottom w:val="0"/>
          <w:divBdr>
            <w:top w:val="none" w:sz="0" w:space="0" w:color="auto"/>
            <w:left w:val="none" w:sz="0" w:space="0" w:color="auto"/>
            <w:bottom w:val="none" w:sz="0" w:space="0" w:color="auto"/>
            <w:right w:val="none" w:sz="0" w:space="0" w:color="auto"/>
          </w:divBdr>
        </w:div>
        <w:div w:id="172378178">
          <w:marLeft w:val="0"/>
          <w:marRight w:val="0"/>
          <w:marTop w:val="0"/>
          <w:marBottom w:val="0"/>
          <w:divBdr>
            <w:top w:val="none" w:sz="0" w:space="0" w:color="auto"/>
            <w:left w:val="none" w:sz="0" w:space="0" w:color="auto"/>
            <w:bottom w:val="none" w:sz="0" w:space="0" w:color="auto"/>
            <w:right w:val="none" w:sz="0" w:space="0" w:color="auto"/>
          </w:divBdr>
        </w:div>
        <w:div w:id="657004268">
          <w:marLeft w:val="0"/>
          <w:marRight w:val="0"/>
          <w:marTop w:val="0"/>
          <w:marBottom w:val="0"/>
          <w:divBdr>
            <w:top w:val="none" w:sz="0" w:space="0" w:color="auto"/>
            <w:left w:val="none" w:sz="0" w:space="0" w:color="auto"/>
            <w:bottom w:val="none" w:sz="0" w:space="0" w:color="auto"/>
            <w:right w:val="none" w:sz="0" w:space="0" w:color="auto"/>
          </w:divBdr>
        </w:div>
        <w:div w:id="1478306161">
          <w:marLeft w:val="0"/>
          <w:marRight w:val="0"/>
          <w:marTop w:val="0"/>
          <w:marBottom w:val="0"/>
          <w:divBdr>
            <w:top w:val="none" w:sz="0" w:space="0" w:color="auto"/>
            <w:left w:val="none" w:sz="0" w:space="0" w:color="auto"/>
            <w:bottom w:val="none" w:sz="0" w:space="0" w:color="auto"/>
            <w:right w:val="none" w:sz="0" w:space="0" w:color="auto"/>
          </w:divBdr>
        </w:div>
        <w:div w:id="1442531456">
          <w:marLeft w:val="0"/>
          <w:marRight w:val="0"/>
          <w:marTop w:val="0"/>
          <w:marBottom w:val="0"/>
          <w:divBdr>
            <w:top w:val="none" w:sz="0" w:space="0" w:color="auto"/>
            <w:left w:val="none" w:sz="0" w:space="0" w:color="auto"/>
            <w:bottom w:val="none" w:sz="0" w:space="0" w:color="auto"/>
            <w:right w:val="none" w:sz="0" w:space="0" w:color="auto"/>
          </w:divBdr>
        </w:div>
        <w:div w:id="1977251643">
          <w:marLeft w:val="0"/>
          <w:marRight w:val="0"/>
          <w:marTop w:val="0"/>
          <w:marBottom w:val="0"/>
          <w:divBdr>
            <w:top w:val="none" w:sz="0" w:space="0" w:color="auto"/>
            <w:left w:val="none" w:sz="0" w:space="0" w:color="auto"/>
            <w:bottom w:val="none" w:sz="0" w:space="0" w:color="auto"/>
            <w:right w:val="none" w:sz="0" w:space="0" w:color="auto"/>
          </w:divBdr>
        </w:div>
        <w:div w:id="1170490762">
          <w:marLeft w:val="0"/>
          <w:marRight w:val="0"/>
          <w:marTop w:val="0"/>
          <w:marBottom w:val="0"/>
          <w:divBdr>
            <w:top w:val="none" w:sz="0" w:space="0" w:color="auto"/>
            <w:left w:val="none" w:sz="0" w:space="0" w:color="auto"/>
            <w:bottom w:val="none" w:sz="0" w:space="0" w:color="auto"/>
            <w:right w:val="none" w:sz="0" w:space="0" w:color="auto"/>
          </w:divBdr>
        </w:div>
        <w:div w:id="1644234974">
          <w:marLeft w:val="0"/>
          <w:marRight w:val="0"/>
          <w:marTop w:val="0"/>
          <w:marBottom w:val="0"/>
          <w:divBdr>
            <w:top w:val="none" w:sz="0" w:space="0" w:color="auto"/>
            <w:left w:val="none" w:sz="0" w:space="0" w:color="auto"/>
            <w:bottom w:val="none" w:sz="0" w:space="0" w:color="auto"/>
            <w:right w:val="none" w:sz="0" w:space="0" w:color="auto"/>
          </w:divBdr>
        </w:div>
        <w:div w:id="720440533">
          <w:marLeft w:val="0"/>
          <w:marRight w:val="0"/>
          <w:marTop w:val="0"/>
          <w:marBottom w:val="0"/>
          <w:divBdr>
            <w:top w:val="none" w:sz="0" w:space="0" w:color="auto"/>
            <w:left w:val="none" w:sz="0" w:space="0" w:color="auto"/>
            <w:bottom w:val="none" w:sz="0" w:space="0" w:color="auto"/>
            <w:right w:val="none" w:sz="0" w:space="0" w:color="auto"/>
          </w:divBdr>
        </w:div>
        <w:div w:id="1294291786">
          <w:marLeft w:val="0"/>
          <w:marRight w:val="0"/>
          <w:marTop w:val="0"/>
          <w:marBottom w:val="0"/>
          <w:divBdr>
            <w:top w:val="none" w:sz="0" w:space="0" w:color="auto"/>
            <w:left w:val="none" w:sz="0" w:space="0" w:color="auto"/>
            <w:bottom w:val="none" w:sz="0" w:space="0" w:color="auto"/>
            <w:right w:val="none" w:sz="0" w:space="0" w:color="auto"/>
          </w:divBdr>
        </w:div>
        <w:div w:id="1399356128">
          <w:marLeft w:val="0"/>
          <w:marRight w:val="0"/>
          <w:marTop w:val="0"/>
          <w:marBottom w:val="0"/>
          <w:divBdr>
            <w:top w:val="none" w:sz="0" w:space="0" w:color="auto"/>
            <w:left w:val="none" w:sz="0" w:space="0" w:color="auto"/>
            <w:bottom w:val="none" w:sz="0" w:space="0" w:color="auto"/>
            <w:right w:val="none" w:sz="0" w:space="0" w:color="auto"/>
          </w:divBdr>
        </w:div>
        <w:div w:id="420569850">
          <w:marLeft w:val="0"/>
          <w:marRight w:val="0"/>
          <w:marTop w:val="0"/>
          <w:marBottom w:val="0"/>
          <w:divBdr>
            <w:top w:val="none" w:sz="0" w:space="0" w:color="auto"/>
            <w:left w:val="none" w:sz="0" w:space="0" w:color="auto"/>
            <w:bottom w:val="none" w:sz="0" w:space="0" w:color="auto"/>
            <w:right w:val="none" w:sz="0" w:space="0" w:color="auto"/>
          </w:divBdr>
        </w:div>
        <w:div w:id="1190921954">
          <w:marLeft w:val="0"/>
          <w:marRight w:val="0"/>
          <w:marTop w:val="0"/>
          <w:marBottom w:val="0"/>
          <w:divBdr>
            <w:top w:val="none" w:sz="0" w:space="0" w:color="auto"/>
            <w:left w:val="none" w:sz="0" w:space="0" w:color="auto"/>
            <w:bottom w:val="none" w:sz="0" w:space="0" w:color="auto"/>
            <w:right w:val="none" w:sz="0" w:space="0" w:color="auto"/>
          </w:divBdr>
        </w:div>
        <w:div w:id="323554478">
          <w:marLeft w:val="0"/>
          <w:marRight w:val="0"/>
          <w:marTop w:val="0"/>
          <w:marBottom w:val="0"/>
          <w:divBdr>
            <w:top w:val="none" w:sz="0" w:space="0" w:color="auto"/>
            <w:left w:val="none" w:sz="0" w:space="0" w:color="auto"/>
            <w:bottom w:val="none" w:sz="0" w:space="0" w:color="auto"/>
            <w:right w:val="none" w:sz="0" w:space="0" w:color="auto"/>
          </w:divBdr>
        </w:div>
        <w:div w:id="1821144145">
          <w:marLeft w:val="0"/>
          <w:marRight w:val="0"/>
          <w:marTop w:val="0"/>
          <w:marBottom w:val="0"/>
          <w:divBdr>
            <w:top w:val="none" w:sz="0" w:space="0" w:color="auto"/>
            <w:left w:val="none" w:sz="0" w:space="0" w:color="auto"/>
            <w:bottom w:val="none" w:sz="0" w:space="0" w:color="auto"/>
            <w:right w:val="none" w:sz="0" w:space="0" w:color="auto"/>
          </w:divBdr>
        </w:div>
        <w:div w:id="42800898">
          <w:marLeft w:val="0"/>
          <w:marRight w:val="0"/>
          <w:marTop w:val="0"/>
          <w:marBottom w:val="0"/>
          <w:divBdr>
            <w:top w:val="none" w:sz="0" w:space="0" w:color="auto"/>
            <w:left w:val="none" w:sz="0" w:space="0" w:color="auto"/>
            <w:bottom w:val="none" w:sz="0" w:space="0" w:color="auto"/>
            <w:right w:val="none" w:sz="0" w:space="0" w:color="auto"/>
          </w:divBdr>
        </w:div>
        <w:div w:id="954865134">
          <w:marLeft w:val="0"/>
          <w:marRight w:val="0"/>
          <w:marTop w:val="0"/>
          <w:marBottom w:val="0"/>
          <w:divBdr>
            <w:top w:val="none" w:sz="0" w:space="0" w:color="auto"/>
            <w:left w:val="none" w:sz="0" w:space="0" w:color="auto"/>
            <w:bottom w:val="none" w:sz="0" w:space="0" w:color="auto"/>
            <w:right w:val="none" w:sz="0" w:space="0" w:color="auto"/>
          </w:divBdr>
        </w:div>
        <w:div w:id="1663117548">
          <w:marLeft w:val="0"/>
          <w:marRight w:val="0"/>
          <w:marTop w:val="0"/>
          <w:marBottom w:val="0"/>
          <w:divBdr>
            <w:top w:val="none" w:sz="0" w:space="0" w:color="auto"/>
            <w:left w:val="none" w:sz="0" w:space="0" w:color="auto"/>
            <w:bottom w:val="none" w:sz="0" w:space="0" w:color="auto"/>
            <w:right w:val="none" w:sz="0" w:space="0" w:color="auto"/>
          </w:divBdr>
        </w:div>
        <w:div w:id="1784418956">
          <w:marLeft w:val="0"/>
          <w:marRight w:val="0"/>
          <w:marTop w:val="0"/>
          <w:marBottom w:val="0"/>
          <w:divBdr>
            <w:top w:val="none" w:sz="0" w:space="0" w:color="auto"/>
            <w:left w:val="none" w:sz="0" w:space="0" w:color="auto"/>
            <w:bottom w:val="none" w:sz="0" w:space="0" w:color="auto"/>
            <w:right w:val="none" w:sz="0" w:space="0" w:color="auto"/>
          </w:divBdr>
        </w:div>
        <w:div w:id="579758897">
          <w:marLeft w:val="0"/>
          <w:marRight w:val="0"/>
          <w:marTop w:val="0"/>
          <w:marBottom w:val="0"/>
          <w:divBdr>
            <w:top w:val="none" w:sz="0" w:space="0" w:color="auto"/>
            <w:left w:val="none" w:sz="0" w:space="0" w:color="auto"/>
            <w:bottom w:val="none" w:sz="0" w:space="0" w:color="auto"/>
            <w:right w:val="none" w:sz="0" w:space="0" w:color="auto"/>
          </w:divBdr>
        </w:div>
        <w:div w:id="1546604521">
          <w:marLeft w:val="0"/>
          <w:marRight w:val="0"/>
          <w:marTop w:val="0"/>
          <w:marBottom w:val="0"/>
          <w:divBdr>
            <w:top w:val="none" w:sz="0" w:space="0" w:color="auto"/>
            <w:left w:val="none" w:sz="0" w:space="0" w:color="auto"/>
            <w:bottom w:val="none" w:sz="0" w:space="0" w:color="auto"/>
            <w:right w:val="none" w:sz="0" w:space="0" w:color="auto"/>
          </w:divBdr>
        </w:div>
        <w:div w:id="1321692077">
          <w:marLeft w:val="0"/>
          <w:marRight w:val="0"/>
          <w:marTop w:val="0"/>
          <w:marBottom w:val="0"/>
          <w:divBdr>
            <w:top w:val="none" w:sz="0" w:space="0" w:color="auto"/>
            <w:left w:val="none" w:sz="0" w:space="0" w:color="auto"/>
            <w:bottom w:val="none" w:sz="0" w:space="0" w:color="auto"/>
            <w:right w:val="none" w:sz="0" w:space="0" w:color="auto"/>
          </w:divBdr>
        </w:div>
        <w:div w:id="1643805756">
          <w:marLeft w:val="0"/>
          <w:marRight w:val="0"/>
          <w:marTop w:val="0"/>
          <w:marBottom w:val="0"/>
          <w:divBdr>
            <w:top w:val="none" w:sz="0" w:space="0" w:color="auto"/>
            <w:left w:val="none" w:sz="0" w:space="0" w:color="auto"/>
            <w:bottom w:val="none" w:sz="0" w:space="0" w:color="auto"/>
            <w:right w:val="none" w:sz="0" w:space="0" w:color="auto"/>
          </w:divBdr>
        </w:div>
        <w:div w:id="747507669">
          <w:marLeft w:val="0"/>
          <w:marRight w:val="0"/>
          <w:marTop w:val="0"/>
          <w:marBottom w:val="0"/>
          <w:divBdr>
            <w:top w:val="none" w:sz="0" w:space="0" w:color="auto"/>
            <w:left w:val="none" w:sz="0" w:space="0" w:color="auto"/>
            <w:bottom w:val="none" w:sz="0" w:space="0" w:color="auto"/>
            <w:right w:val="none" w:sz="0" w:space="0" w:color="auto"/>
          </w:divBdr>
        </w:div>
        <w:div w:id="1803189770">
          <w:marLeft w:val="0"/>
          <w:marRight w:val="0"/>
          <w:marTop w:val="0"/>
          <w:marBottom w:val="0"/>
          <w:divBdr>
            <w:top w:val="none" w:sz="0" w:space="0" w:color="auto"/>
            <w:left w:val="none" w:sz="0" w:space="0" w:color="auto"/>
            <w:bottom w:val="none" w:sz="0" w:space="0" w:color="auto"/>
            <w:right w:val="none" w:sz="0" w:space="0" w:color="auto"/>
          </w:divBdr>
        </w:div>
        <w:div w:id="1820615224">
          <w:marLeft w:val="0"/>
          <w:marRight w:val="0"/>
          <w:marTop w:val="0"/>
          <w:marBottom w:val="0"/>
          <w:divBdr>
            <w:top w:val="none" w:sz="0" w:space="0" w:color="auto"/>
            <w:left w:val="none" w:sz="0" w:space="0" w:color="auto"/>
            <w:bottom w:val="none" w:sz="0" w:space="0" w:color="auto"/>
            <w:right w:val="none" w:sz="0" w:space="0" w:color="auto"/>
          </w:divBdr>
        </w:div>
        <w:div w:id="618612223">
          <w:marLeft w:val="0"/>
          <w:marRight w:val="0"/>
          <w:marTop w:val="0"/>
          <w:marBottom w:val="0"/>
          <w:divBdr>
            <w:top w:val="none" w:sz="0" w:space="0" w:color="auto"/>
            <w:left w:val="none" w:sz="0" w:space="0" w:color="auto"/>
            <w:bottom w:val="none" w:sz="0" w:space="0" w:color="auto"/>
            <w:right w:val="none" w:sz="0" w:space="0" w:color="auto"/>
          </w:divBdr>
        </w:div>
        <w:div w:id="1920821020">
          <w:marLeft w:val="0"/>
          <w:marRight w:val="0"/>
          <w:marTop w:val="0"/>
          <w:marBottom w:val="0"/>
          <w:divBdr>
            <w:top w:val="none" w:sz="0" w:space="0" w:color="auto"/>
            <w:left w:val="none" w:sz="0" w:space="0" w:color="auto"/>
            <w:bottom w:val="none" w:sz="0" w:space="0" w:color="auto"/>
            <w:right w:val="none" w:sz="0" w:space="0" w:color="auto"/>
          </w:divBdr>
        </w:div>
        <w:div w:id="1408460188">
          <w:marLeft w:val="0"/>
          <w:marRight w:val="0"/>
          <w:marTop w:val="0"/>
          <w:marBottom w:val="0"/>
          <w:divBdr>
            <w:top w:val="none" w:sz="0" w:space="0" w:color="auto"/>
            <w:left w:val="none" w:sz="0" w:space="0" w:color="auto"/>
            <w:bottom w:val="none" w:sz="0" w:space="0" w:color="auto"/>
            <w:right w:val="none" w:sz="0" w:space="0" w:color="auto"/>
          </w:divBdr>
        </w:div>
        <w:div w:id="699471075">
          <w:marLeft w:val="0"/>
          <w:marRight w:val="0"/>
          <w:marTop w:val="0"/>
          <w:marBottom w:val="0"/>
          <w:divBdr>
            <w:top w:val="none" w:sz="0" w:space="0" w:color="auto"/>
            <w:left w:val="none" w:sz="0" w:space="0" w:color="auto"/>
            <w:bottom w:val="none" w:sz="0" w:space="0" w:color="auto"/>
            <w:right w:val="none" w:sz="0" w:space="0" w:color="auto"/>
          </w:divBdr>
        </w:div>
        <w:div w:id="1721860090">
          <w:marLeft w:val="0"/>
          <w:marRight w:val="0"/>
          <w:marTop w:val="0"/>
          <w:marBottom w:val="0"/>
          <w:divBdr>
            <w:top w:val="none" w:sz="0" w:space="0" w:color="auto"/>
            <w:left w:val="none" w:sz="0" w:space="0" w:color="auto"/>
            <w:bottom w:val="none" w:sz="0" w:space="0" w:color="auto"/>
            <w:right w:val="none" w:sz="0" w:space="0" w:color="auto"/>
          </w:divBdr>
        </w:div>
        <w:div w:id="916211540">
          <w:marLeft w:val="0"/>
          <w:marRight w:val="0"/>
          <w:marTop w:val="0"/>
          <w:marBottom w:val="0"/>
          <w:divBdr>
            <w:top w:val="none" w:sz="0" w:space="0" w:color="auto"/>
            <w:left w:val="none" w:sz="0" w:space="0" w:color="auto"/>
            <w:bottom w:val="none" w:sz="0" w:space="0" w:color="auto"/>
            <w:right w:val="none" w:sz="0" w:space="0" w:color="auto"/>
          </w:divBdr>
        </w:div>
        <w:div w:id="1924685144">
          <w:marLeft w:val="0"/>
          <w:marRight w:val="0"/>
          <w:marTop w:val="0"/>
          <w:marBottom w:val="0"/>
          <w:divBdr>
            <w:top w:val="none" w:sz="0" w:space="0" w:color="auto"/>
            <w:left w:val="none" w:sz="0" w:space="0" w:color="auto"/>
            <w:bottom w:val="none" w:sz="0" w:space="0" w:color="auto"/>
            <w:right w:val="none" w:sz="0" w:space="0" w:color="auto"/>
          </w:divBdr>
        </w:div>
        <w:div w:id="398596792">
          <w:marLeft w:val="0"/>
          <w:marRight w:val="0"/>
          <w:marTop w:val="0"/>
          <w:marBottom w:val="0"/>
          <w:divBdr>
            <w:top w:val="none" w:sz="0" w:space="0" w:color="auto"/>
            <w:left w:val="none" w:sz="0" w:space="0" w:color="auto"/>
            <w:bottom w:val="none" w:sz="0" w:space="0" w:color="auto"/>
            <w:right w:val="none" w:sz="0" w:space="0" w:color="auto"/>
          </w:divBdr>
        </w:div>
        <w:div w:id="545921301">
          <w:marLeft w:val="0"/>
          <w:marRight w:val="0"/>
          <w:marTop w:val="0"/>
          <w:marBottom w:val="0"/>
          <w:divBdr>
            <w:top w:val="none" w:sz="0" w:space="0" w:color="auto"/>
            <w:left w:val="none" w:sz="0" w:space="0" w:color="auto"/>
            <w:bottom w:val="none" w:sz="0" w:space="0" w:color="auto"/>
            <w:right w:val="none" w:sz="0" w:space="0" w:color="auto"/>
          </w:divBdr>
        </w:div>
        <w:div w:id="1063331682">
          <w:marLeft w:val="0"/>
          <w:marRight w:val="0"/>
          <w:marTop w:val="0"/>
          <w:marBottom w:val="0"/>
          <w:divBdr>
            <w:top w:val="none" w:sz="0" w:space="0" w:color="auto"/>
            <w:left w:val="none" w:sz="0" w:space="0" w:color="auto"/>
            <w:bottom w:val="none" w:sz="0" w:space="0" w:color="auto"/>
            <w:right w:val="none" w:sz="0" w:space="0" w:color="auto"/>
          </w:divBdr>
        </w:div>
        <w:div w:id="1572422920">
          <w:marLeft w:val="0"/>
          <w:marRight w:val="0"/>
          <w:marTop w:val="0"/>
          <w:marBottom w:val="0"/>
          <w:divBdr>
            <w:top w:val="none" w:sz="0" w:space="0" w:color="auto"/>
            <w:left w:val="none" w:sz="0" w:space="0" w:color="auto"/>
            <w:bottom w:val="none" w:sz="0" w:space="0" w:color="auto"/>
            <w:right w:val="none" w:sz="0" w:space="0" w:color="auto"/>
          </w:divBdr>
        </w:div>
        <w:div w:id="1928151778">
          <w:marLeft w:val="0"/>
          <w:marRight w:val="0"/>
          <w:marTop w:val="0"/>
          <w:marBottom w:val="0"/>
          <w:divBdr>
            <w:top w:val="none" w:sz="0" w:space="0" w:color="auto"/>
            <w:left w:val="none" w:sz="0" w:space="0" w:color="auto"/>
            <w:bottom w:val="none" w:sz="0" w:space="0" w:color="auto"/>
            <w:right w:val="none" w:sz="0" w:space="0" w:color="auto"/>
          </w:divBdr>
        </w:div>
        <w:div w:id="1756396663">
          <w:marLeft w:val="0"/>
          <w:marRight w:val="0"/>
          <w:marTop w:val="0"/>
          <w:marBottom w:val="0"/>
          <w:divBdr>
            <w:top w:val="none" w:sz="0" w:space="0" w:color="auto"/>
            <w:left w:val="none" w:sz="0" w:space="0" w:color="auto"/>
            <w:bottom w:val="none" w:sz="0" w:space="0" w:color="auto"/>
            <w:right w:val="none" w:sz="0" w:space="0" w:color="auto"/>
          </w:divBdr>
        </w:div>
        <w:div w:id="239024711">
          <w:marLeft w:val="0"/>
          <w:marRight w:val="0"/>
          <w:marTop w:val="0"/>
          <w:marBottom w:val="0"/>
          <w:divBdr>
            <w:top w:val="none" w:sz="0" w:space="0" w:color="auto"/>
            <w:left w:val="none" w:sz="0" w:space="0" w:color="auto"/>
            <w:bottom w:val="none" w:sz="0" w:space="0" w:color="auto"/>
            <w:right w:val="none" w:sz="0" w:space="0" w:color="auto"/>
          </w:divBdr>
        </w:div>
        <w:div w:id="1302031939">
          <w:marLeft w:val="0"/>
          <w:marRight w:val="0"/>
          <w:marTop w:val="0"/>
          <w:marBottom w:val="0"/>
          <w:divBdr>
            <w:top w:val="none" w:sz="0" w:space="0" w:color="auto"/>
            <w:left w:val="none" w:sz="0" w:space="0" w:color="auto"/>
            <w:bottom w:val="none" w:sz="0" w:space="0" w:color="auto"/>
            <w:right w:val="none" w:sz="0" w:space="0" w:color="auto"/>
          </w:divBdr>
        </w:div>
        <w:div w:id="718632706">
          <w:marLeft w:val="0"/>
          <w:marRight w:val="0"/>
          <w:marTop w:val="0"/>
          <w:marBottom w:val="0"/>
          <w:divBdr>
            <w:top w:val="none" w:sz="0" w:space="0" w:color="auto"/>
            <w:left w:val="none" w:sz="0" w:space="0" w:color="auto"/>
            <w:bottom w:val="none" w:sz="0" w:space="0" w:color="auto"/>
            <w:right w:val="none" w:sz="0" w:space="0" w:color="auto"/>
          </w:divBdr>
        </w:div>
        <w:div w:id="1087507612">
          <w:marLeft w:val="0"/>
          <w:marRight w:val="0"/>
          <w:marTop w:val="0"/>
          <w:marBottom w:val="0"/>
          <w:divBdr>
            <w:top w:val="none" w:sz="0" w:space="0" w:color="auto"/>
            <w:left w:val="none" w:sz="0" w:space="0" w:color="auto"/>
            <w:bottom w:val="none" w:sz="0" w:space="0" w:color="auto"/>
            <w:right w:val="none" w:sz="0" w:space="0" w:color="auto"/>
          </w:divBdr>
        </w:div>
        <w:div w:id="1492213809">
          <w:marLeft w:val="0"/>
          <w:marRight w:val="0"/>
          <w:marTop w:val="0"/>
          <w:marBottom w:val="0"/>
          <w:divBdr>
            <w:top w:val="none" w:sz="0" w:space="0" w:color="auto"/>
            <w:left w:val="none" w:sz="0" w:space="0" w:color="auto"/>
            <w:bottom w:val="none" w:sz="0" w:space="0" w:color="auto"/>
            <w:right w:val="none" w:sz="0" w:space="0" w:color="auto"/>
          </w:divBdr>
        </w:div>
        <w:div w:id="1445493404">
          <w:marLeft w:val="0"/>
          <w:marRight w:val="0"/>
          <w:marTop w:val="0"/>
          <w:marBottom w:val="0"/>
          <w:divBdr>
            <w:top w:val="none" w:sz="0" w:space="0" w:color="auto"/>
            <w:left w:val="none" w:sz="0" w:space="0" w:color="auto"/>
            <w:bottom w:val="none" w:sz="0" w:space="0" w:color="auto"/>
            <w:right w:val="none" w:sz="0" w:space="0" w:color="auto"/>
          </w:divBdr>
        </w:div>
        <w:div w:id="1767190914">
          <w:marLeft w:val="0"/>
          <w:marRight w:val="0"/>
          <w:marTop w:val="0"/>
          <w:marBottom w:val="0"/>
          <w:divBdr>
            <w:top w:val="none" w:sz="0" w:space="0" w:color="auto"/>
            <w:left w:val="none" w:sz="0" w:space="0" w:color="auto"/>
            <w:bottom w:val="none" w:sz="0" w:space="0" w:color="auto"/>
            <w:right w:val="none" w:sz="0" w:space="0" w:color="auto"/>
          </w:divBdr>
        </w:div>
        <w:div w:id="1368290944">
          <w:marLeft w:val="0"/>
          <w:marRight w:val="0"/>
          <w:marTop w:val="0"/>
          <w:marBottom w:val="0"/>
          <w:divBdr>
            <w:top w:val="none" w:sz="0" w:space="0" w:color="auto"/>
            <w:left w:val="none" w:sz="0" w:space="0" w:color="auto"/>
            <w:bottom w:val="none" w:sz="0" w:space="0" w:color="auto"/>
            <w:right w:val="none" w:sz="0" w:space="0" w:color="auto"/>
          </w:divBdr>
        </w:div>
        <w:div w:id="1197700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ources.gisdata.mn.gov/pub/gdrs/data/pub/us_mn_state_metc/env_cva_lst2016/metadata/metadata.html" TargetMode="External"/><Relationship Id="rId13" Type="http://schemas.openxmlformats.org/officeDocument/2006/relationships/hyperlink" Target="mailto:eric.wojchik@metc.state.mn.us" TargetMode="External"/><Relationship Id="rId18" Type="http://schemas.openxmlformats.org/officeDocument/2006/relationships/hyperlink" Target="https://resources.gisdata.mn.gov/pub/gdrs/data/pub/us_mn_state_metc/env_cva_lst2016/metadata/LandSurfaceTemperature2016_Data_Processing_Steps.pdf"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mailto:eric.wojchik@metc.state.mn.us" TargetMode="External"/><Relationship Id="rId7" Type="http://schemas.openxmlformats.org/officeDocument/2006/relationships/hyperlink" Target="https://resources.gisdata.mn.gov/pub/gdrs/data/pub/us_mn_state_metc/env_cva_lst2016/metadata/metadata.html" TargetMode="External"/><Relationship Id="rId12" Type="http://schemas.openxmlformats.org/officeDocument/2006/relationships/hyperlink" Target="https://resources.gisdata.mn.gov/pub/gdrs/data/pub/us_mn_state_metc/env_cva_lst2016/metadata/metadata.html" TargetMode="External"/><Relationship Id="rId17" Type="http://schemas.openxmlformats.org/officeDocument/2006/relationships/hyperlink" Target="https://www.arcgis.com/home/item.html?id=bd13c860a9b14c7bab0dca6ee2100cb6"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esources.gisdata.mn.gov/pub/gdrs/data/pub/us_mn_state_metc/env_cva_lst2016/metadata/LandSurfaceTemperature2016_Data_Processing_Steps.pdf" TargetMode="External"/><Relationship Id="rId20" Type="http://schemas.openxmlformats.org/officeDocument/2006/relationships/hyperlink" Target="https://gisdata.mn.gov/dataset/us-mn-state-metc-env-cva-lst2016" TargetMode="External"/><Relationship Id="rId1" Type="http://schemas.openxmlformats.org/officeDocument/2006/relationships/numbering" Target="numbering.xml"/><Relationship Id="rId6" Type="http://schemas.openxmlformats.org/officeDocument/2006/relationships/hyperlink" Target="https://resources.gisdata.mn.gov/pub/gdrs/data/pub/us_mn_state_metc/env_cva_lst2016/metadata/metadata.html" TargetMode="External"/><Relationship Id="rId11" Type="http://schemas.openxmlformats.org/officeDocument/2006/relationships/hyperlink" Target="https://resources.gisdata.mn.gov/pub/gdrs/data/pub/us_mn_state_metc/env_cva_lst2016/metadata/metadata.html" TargetMode="External"/><Relationship Id="rId24" Type="http://schemas.openxmlformats.org/officeDocument/2006/relationships/hyperlink" Target="https://github.com/MetropolitanCouncil/MME" TargetMode="External"/><Relationship Id="rId5" Type="http://schemas.openxmlformats.org/officeDocument/2006/relationships/hyperlink" Target="http://www.mngeo.state.mn.us/committee/standards/mgmg/metadata.htm" TargetMode="External"/><Relationship Id="rId15" Type="http://schemas.openxmlformats.org/officeDocument/2006/relationships/hyperlink" Target="https://lta.cr.usgs.gov/L8" TargetMode="External"/><Relationship Id="rId23" Type="http://schemas.openxmlformats.org/officeDocument/2006/relationships/hyperlink" Target="https://resources.gisdata.mn.gov/pub/gdrs/data/pub/us_mn_state_metc/env_cva_lst2016/metadata/metadata.html" TargetMode="External"/><Relationship Id="rId10" Type="http://schemas.openxmlformats.org/officeDocument/2006/relationships/hyperlink" Target="https://resources.gisdata.mn.gov/pub/gdrs/data/pub/us_mn_state_metc/env_cva_lst2016/metadata/metadata.html" TargetMode="External"/><Relationship Id="rId19" Type="http://schemas.openxmlformats.org/officeDocument/2006/relationships/hyperlink" Target="mailto:tanya.mayer@metc.state.mn.us" TargetMode="External"/><Relationship Id="rId4" Type="http://schemas.openxmlformats.org/officeDocument/2006/relationships/webSettings" Target="webSettings.xml"/><Relationship Id="rId9" Type="http://schemas.openxmlformats.org/officeDocument/2006/relationships/hyperlink" Target="https://resources.gisdata.mn.gov/pub/gdrs/data/pub/us_mn_state_metc/env_cva_lst2016/metadata/metadata.html" TargetMode="External"/><Relationship Id="rId14" Type="http://schemas.openxmlformats.org/officeDocument/2006/relationships/hyperlink" Target="https://resources.gisdata.mn.gov/pub/gdrs/data/pub/us_mn_state_metc/env_cva_lst2016/metadata/preview.jpg" TargetMode="External"/><Relationship Id="rId22" Type="http://schemas.openxmlformats.org/officeDocument/2006/relationships/hyperlink" Target="http://www.mngeo.state.mn.us/committee/standards/mgmg/metadata.ht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1720</Words>
  <Characters>9806</Characters>
  <Application>Microsoft Office Word</Application>
  <DocSecurity>0</DocSecurity>
  <Lines>81</Lines>
  <Paragraphs>23</Paragraphs>
  <ScaleCrop>false</ScaleCrop>
  <Company/>
  <LinksUpToDate>false</LinksUpToDate>
  <CharactersWithSpaces>11503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Esch, Ellen</dc:creator>
  <cp:keywords/>
  <dc:description/>
  <cp:lastModifiedBy>Esch, Ellen</cp:lastModifiedBy>
  <cp:revision>2</cp:revision>
  <dcterms:created xsi:type="dcterms:W3CDTF">2023-04-21T19:34:00Z</dcterms:created>
  <dcterms:modified xsi:type="dcterms:W3CDTF">2023-04-21T19:39:00Z</dcterms:modified>
</cp:coreProperties>
</file>