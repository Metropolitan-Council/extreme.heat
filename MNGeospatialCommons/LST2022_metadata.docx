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7746" w14:textId="3DC72586" w:rsidR="00CD6D32" w:rsidRPr="00CD6D32" w:rsidRDefault="0040362C" w:rsidP="00CD6D32">
      <w:pPr>
        <w:shd w:val="clear" w:color="auto" w:fill="FFFFFF"/>
        <w:spacing w:before="100" w:beforeAutospacing="1" w:after="100" w:afterAutospacing="1"/>
        <w:jc w:val="center"/>
        <w:outlineLvl w:val="0"/>
        <w:rPr>
          <w:rFonts w:ascii="Calibri" w:eastAsia="Times New Roman" w:hAnsi="Calibri" w:cs="Calibri"/>
          <w:b/>
          <w:bCs/>
          <w:color w:val="000020"/>
          <w:kern w:val="36"/>
          <w:sz w:val="48"/>
          <w:szCs w:val="48"/>
          <w14:ligatures w14:val="none"/>
        </w:rPr>
      </w:pPr>
      <w:commentRangeStart w:id="0"/>
      <w:ins w:id="1" w:author="Esch, Ellen" w:date="2023-04-21T14:39:00Z">
        <w:r>
          <w:rPr>
            <w:rFonts w:ascii="Calibri" w:eastAsia="Times New Roman" w:hAnsi="Calibri" w:cs="Calibri"/>
            <w:b/>
            <w:bCs/>
            <w:color w:val="000020"/>
            <w:kern w:val="36"/>
            <w:sz w:val="48"/>
            <w:szCs w:val="48"/>
            <w14:ligatures w14:val="none"/>
          </w:rPr>
          <w:t xml:space="preserve">Twin Cities </w:t>
        </w:r>
      </w:ins>
      <w:r w:rsidR="00CD6D32" w:rsidRPr="00CD6D32">
        <w:rPr>
          <w:rFonts w:ascii="Calibri" w:eastAsia="Times New Roman" w:hAnsi="Calibri" w:cs="Calibri"/>
          <w:b/>
          <w:bCs/>
          <w:color w:val="000020"/>
          <w:kern w:val="36"/>
          <w:sz w:val="48"/>
          <w:szCs w:val="48"/>
          <w14:ligatures w14:val="none"/>
        </w:rPr>
        <w:t xml:space="preserve">Land Surface Temperature </w:t>
      </w:r>
      <w:del w:id="2" w:author="Esch, Ellen" w:date="2023-04-21T14:39:00Z">
        <w:r w:rsidR="00CD6D32" w:rsidRPr="00CD6D32" w:rsidDel="0040362C">
          <w:rPr>
            <w:rFonts w:ascii="Calibri" w:eastAsia="Times New Roman" w:hAnsi="Calibri" w:cs="Calibri"/>
            <w:b/>
            <w:bCs/>
            <w:color w:val="000020"/>
            <w:kern w:val="36"/>
            <w:sz w:val="48"/>
            <w:szCs w:val="48"/>
            <w14:ligatures w14:val="none"/>
          </w:rPr>
          <w:delText>for Climate Vulnerability Analysis</w:delText>
        </w:r>
      </w:del>
      <w:ins w:id="3" w:author="Esch, Ellen" w:date="2023-04-21T14:39:00Z">
        <w:r>
          <w:rPr>
            <w:rFonts w:ascii="Calibri" w:eastAsia="Times New Roman" w:hAnsi="Calibri" w:cs="Calibri"/>
            <w:b/>
            <w:bCs/>
            <w:color w:val="000020"/>
            <w:kern w:val="36"/>
            <w:sz w:val="48"/>
            <w:szCs w:val="48"/>
            <w14:ligatures w14:val="none"/>
          </w:rPr>
          <w:t>2022</w:t>
        </w:r>
      </w:ins>
      <w:commentRangeEnd w:id="0"/>
      <w:ins w:id="4" w:author="Esch, Ellen" w:date="2023-04-21T14:42:00Z">
        <w:r w:rsidR="00E2408A">
          <w:rPr>
            <w:rStyle w:val="CommentReference"/>
          </w:rPr>
          <w:commentReference w:id="0"/>
        </w:r>
      </w:ins>
    </w:p>
    <w:p w14:paraId="2B71A59A" w14:textId="77777777" w:rsidR="00CD6D32" w:rsidRPr="00CD6D32" w:rsidRDefault="00CD6D32" w:rsidP="00CD6D32">
      <w:pPr>
        <w:shd w:val="clear" w:color="auto" w:fill="FFFFFF"/>
        <w:jc w:val="center"/>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This page last updated: 09/20/2017</w:t>
      </w:r>
    </w:p>
    <w:p w14:paraId="41EAD15F" w14:textId="77777777" w:rsidR="00CD6D32" w:rsidRPr="00CD6D32" w:rsidRDefault="00CD6D32" w:rsidP="00CD6D32">
      <w:pPr>
        <w:shd w:val="clear" w:color="auto" w:fill="FFFFFF"/>
        <w:jc w:val="center"/>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Metadata created using </w:t>
      </w:r>
      <w:hyperlink r:id="rId9" w:history="1">
        <w:r w:rsidRPr="00CD6D32">
          <w:rPr>
            <w:rFonts w:ascii="Calibri" w:eastAsia="Times New Roman" w:hAnsi="Calibri" w:cs="Calibri"/>
            <w:color w:val="098EA6"/>
            <w:kern w:val="0"/>
            <w:sz w:val="19"/>
            <w:szCs w:val="19"/>
            <w14:ligatures w14:val="none"/>
          </w:rPr>
          <w:t>Minnesota Geographic Metadata Guidelines</w:t>
        </w:r>
      </w:hyperlink>
    </w:p>
    <w:p w14:paraId="686F0DD7" w14:textId="77777777" w:rsidR="00CD6D32" w:rsidRPr="00CD6D32" w:rsidRDefault="00CD6D32" w:rsidP="00CD6D32">
      <w:pPr>
        <w:rPr>
          <w:rFonts w:ascii="Times New Roman" w:eastAsia="Times New Roman" w:hAnsi="Times New Roman" w:cs="Times New Roman"/>
          <w:kern w:val="0"/>
          <w14:ligatures w14:val="none"/>
        </w:rPr>
      </w:pPr>
    </w:p>
    <w:p w14:paraId="0772D344" w14:textId="77777777" w:rsidR="00CD6D32" w:rsidRPr="00CD6D32" w:rsidRDefault="00C63C08" w:rsidP="00CD6D32">
      <w:pPr>
        <w:rPr>
          <w:rFonts w:ascii="Times New Roman" w:eastAsia="Times New Roman" w:hAnsi="Times New Roman" w:cs="Times New Roman"/>
          <w:kern w:val="0"/>
          <w14:ligatures w14:val="none"/>
        </w:rPr>
      </w:pPr>
      <w:r w:rsidRPr="00C63C08">
        <w:rPr>
          <w:rFonts w:ascii="Times New Roman" w:eastAsia="Times New Roman" w:hAnsi="Times New Roman" w:cs="Times New Roman"/>
          <w:noProof/>
          <w:kern w:val="0"/>
        </w:rPr>
        <w:pict w14:anchorId="70B66313">
          <v:rect id="_x0000_i1026" alt="" style="width:468pt;height:.05pt;mso-width-percent:0;mso-height-percent:0;mso-width-percent:0;mso-height-percent:0" o:hralign="center" o:hrstd="t" o:hrnoshade="t" o:hr="t" fillcolor="#000020" stroked="f"/>
        </w:pict>
      </w:r>
    </w:p>
    <w:p w14:paraId="5B1F893B"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shd w:val="clear" w:color="auto" w:fill="FFFFFF"/>
          <w14:ligatures w14:val="none"/>
        </w:rPr>
        <w:t>Go to Section:</w:t>
      </w:r>
      <w:r w:rsidRPr="00CD6D32">
        <w:rPr>
          <w:rFonts w:ascii="Calibri" w:eastAsia="Times New Roman" w:hAnsi="Calibri" w:cs="Calibri"/>
          <w:color w:val="000020"/>
          <w:kern w:val="0"/>
          <w:sz w:val="27"/>
          <w:szCs w:val="27"/>
          <w14:ligatures w14:val="none"/>
        </w:rPr>
        <w:br/>
      </w:r>
    </w:p>
    <w:p w14:paraId="63E078BE"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0" w:anchor="Identification_Information" w:history="1">
        <w:r w:rsidRPr="00CD6D32">
          <w:rPr>
            <w:rFonts w:ascii="Calibri" w:eastAsia="Times New Roman" w:hAnsi="Calibri" w:cs="Calibri"/>
            <w:color w:val="098EA6"/>
            <w:kern w:val="0"/>
            <w:sz w:val="27"/>
            <w:szCs w:val="27"/>
            <w14:ligatures w14:val="none"/>
          </w:rPr>
          <w:t>Overview</w:t>
        </w:r>
      </w:hyperlink>
    </w:p>
    <w:p w14:paraId="358508D6"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1" w:anchor="Data_Quality_Information" w:history="1">
        <w:r w:rsidRPr="00CD6D32">
          <w:rPr>
            <w:rFonts w:ascii="Calibri" w:eastAsia="Times New Roman" w:hAnsi="Calibri" w:cs="Calibri"/>
            <w:color w:val="098EA6"/>
            <w:kern w:val="0"/>
            <w:sz w:val="27"/>
            <w:szCs w:val="27"/>
            <w14:ligatures w14:val="none"/>
          </w:rPr>
          <w:t>Data Quality</w:t>
        </w:r>
      </w:hyperlink>
    </w:p>
    <w:p w14:paraId="4BB0BE3A"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787862"/>
          <w:kern w:val="0"/>
          <w:sz w:val="27"/>
          <w:szCs w:val="27"/>
          <w14:ligatures w14:val="none"/>
        </w:rPr>
      </w:pPr>
      <w:r w:rsidRPr="00CD6D32">
        <w:rPr>
          <w:rFonts w:ascii="Calibri" w:eastAsia="Times New Roman" w:hAnsi="Calibri" w:cs="Calibri"/>
          <w:color w:val="787862"/>
          <w:kern w:val="0"/>
          <w:sz w:val="27"/>
          <w:szCs w:val="27"/>
          <w14:ligatures w14:val="none"/>
        </w:rPr>
        <w:t>Data Organization</w:t>
      </w:r>
    </w:p>
    <w:p w14:paraId="567E91A8"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2" w:anchor="Spatial_Reference_Information" w:history="1">
        <w:r w:rsidRPr="00CD6D32">
          <w:rPr>
            <w:rFonts w:ascii="Calibri" w:eastAsia="Times New Roman" w:hAnsi="Calibri" w:cs="Calibri"/>
            <w:color w:val="098EA6"/>
            <w:kern w:val="0"/>
            <w:sz w:val="27"/>
            <w:szCs w:val="27"/>
            <w14:ligatures w14:val="none"/>
          </w:rPr>
          <w:t>Coordinate System</w:t>
        </w:r>
      </w:hyperlink>
    </w:p>
    <w:p w14:paraId="50A6CB06"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3" w:anchor="Entity_and_Attribute_Information" w:history="1">
        <w:r w:rsidRPr="00CD6D32">
          <w:rPr>
            <w:rFonts w:ascii="Calibri" w:eastAsia="Times New Roman" w:hAnsi="Calibri" w:cs="Calibri"/>
            <w:color w:val="098EA6"/>
            <w:kern w:val="0"/>
            <w:sz w:val="27"/>
            <w:szCs w:val="27"/>
            <w14:ligatures w14:val="none"/>
          </w:rPr>
          <w:t>Attributes</w:t>
        </w:r>
      </w:hyperlink>
    </w:p>
    <w:p w14:paraId="29C77BB9"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4" w:anchor="Distribution_Information" w:history="1">
        <w:r w:rsidRPr="00CD6D32">
          <w:rPr>
            <w:rFonts w:ascii="Calibri" w:eastAsia="Times New Roman" w:hAnsi="Calibri" w:cs="Calibri"/>
            <w:color w:val="098EA6"/>
            <w:kern w:val="0"/>
            <w:sz w:val="27"/>
            <w:szCs w:val="27"/>
            <w14:ligatures w14:val="none"/>
          </w:rPr>
          <w:t>Distribution</w:t>
        </w:r>
      </w:hyperlink>
      <w:r w:rsidRPr="00CD6D32">
        <w:rPr>
          <w:rFonts w:ascii="Calibri" w:eastAsia="Times New Roman" w:hAnsi="Calibri" w:cs="Calibri"/>
          <w:color w:val="000020"/>
          <w:kern w:val="0"/>
          <w:sz w:val="27"/>
          <w:szCs w:val="27"/>
          <w14:ligatures w14:val="none"/>
        </w:rPr>
        <w:t> - </w:t>
      </w:r>
      <w:hyperlink r:id="rId15" w:anchor="ordering" w:history="1">
        <w:r w:rsidRPr="00CD6D32">
          <w:rPr>
            <w:rFonts w:ascii="Calibri" w:eastAsia="Times New Roman" w:hAnsi="Calibri" w:cs="Calibri"/>
            <w:color w:val="B40404"/>
            <w:kern w:val="0"/>
            <w:sz w:val="27"/>
            <w:szCs w:val="27"/>
            <w14:ligatures w14:val="none"/>
          </w:rPr>
          <w:t>Get Data</w:t>
        </w:r>
      </w:hyperlink>
    </w:p>
    <w:p w14:paraId="64E23A2D"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6" w:anchor="Metadata_Reference_Information" w:history="1">
        <w:r w:rsidRPr="00CD6D32">
          <w:rPr>
            <w:rFonts w:ascii="Calibri" w:eastAsia="Times New Roman" w:hAnsi="Calibri" w:cs="Calibri"/>
            <w:color w:val="098EA6"/>
            <w:kern w:val="0"/>
            <w:sz w:val="27"/>
            <w:szCs w:val="27"/>
            <w14:ligatures w14:val="none"/>
          </w:rPr>
          <w:t>Metadata Reference</w:t>
        </w:r>
      </w:hyperlink>
    </w:p>
    <w:p w14:paraId="55DEC59C"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5" w:name="Identification_Information"/>
      <w:bookmarkEnd w:id="5"/>
      <w:r w:rsidRPr="00CD6D32">
        <w:rPr>
          <w:rFonts w:ascii="Calibri" w:eastAsia="Times New Roman" w:hAnsi="Calibri" w:cs="Calibri"/>
          <w:b/>
          <w:bCs/>
          <w:color w:val="000020"/>
          <w:kern w:val="0"/>
          <w:sz w:val="36"/>
          <w:szCs w:val="36"/>
          <w14:ligatures w14:val="none"/>
        </w:rPr>
        <w:t>Section 1: Overview</w:t>
      </w:r>
    </w:p>
    <w:p w14:paraId="5E4FD5C6"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Originator:</w:t>
      </w:r>
      <w:r w:rsidRPr="00CD6D32">
        <w:rPr>
          <w:rFonts w:ascii="Calibri" w:eastAsia="Times New Roman" w:hAnsi="Calibri" w:cs="Calibri"/>
          <w:color w:val="000020"/>
          <w:kern w:val="0"/>
          <w:sz w:val="27"/>
          <w:szCs w:val="27"/>
          <w14:ligatures w14:val="none"/>
        </w:rPr>
        <w:t>Metropolitan</w:t>
      </w:r>
      <w:proofErr w:type="spellEnd"/>
      <w:proofErr w:type="gramEnd"/>
      <w:r w:rsidRPr="00CD6D32">
        <w:rPr>
          <w:rFonts w:ascii="Calibri" w:eastAsia="Times New Roman" w:hAnsi="Calibri" w:cs="Calibri"/>
          <w:color w:val="000020"/>
          <w:kern w:val="0"/>
          <w:sz w:val="27"/>
          <w:szCs w:val="27"/>
          <w14:ligatures w14:val="none"/>
        </w:rPr>
        <w:t xml:space="preserve"> Council</w:t>
      </w:r>
    </w:p>
    <w:p w14:paraId="37C9008B" w14:textId="77777777" w:rsidR="00CD6D32" w:rsidRPr="00CD6D32" w:rsidRDefault="00CD6D32" w:rsidP="00CD6D32">
      <w:pPr>
        <w:rPr>
          <w:rFonts w:ascii="Times New Roman" w:eastAsia="Times New Roman" w:hAnsi="Times New Roman" w:cs="Times New Roman"/>
          <w:kern w:val="0"/>
          <w14:ligatures w14:val="none"/>
        </w:rPr>
      </w:pPr>
    </w:p>
    <w:p w14:paraId="3526B8C0" w14:textId="688ED2F4"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Title:</w:t>
      </w:r>
      <w:ins w:id="6" w:author="Esch, Ellen" w:date="2023-04-21T14:39:00Z">
        <w:r w:rsidR="0040362C">
          <w:rPr>
            <w:rFonts w:ascii="Calibri" w:eastAsia="Times New Roman" w:hAnsi="Calibri" w:cs="Calibri"/>
            <w:color w:val="000020"/>
            <w:kern w:val="0"/>
            <w:sz w:val="27"/>
            <w:szCs w:val="27"/>
            <w14:ligatures w14:val="none"/>
          </w:rPr>
          <w:t>Twin</w:t>
        </w:r>
        <w:proofErr w:type="spellEnd"/>
        <w:proofErr w:type="gramEnd"/>
        <w:r w:rsidR="0040362C">
          <w:rPr>
            <w:rFonts w:ascii="Calibri" w:eastAsia="Times New Roman" w:hAnsi="Calibri" w:cs="Calibri"/>
            <w:color w:val="000020"/>
            <w:kern w:val="0"/>
            <w:sz w:val="27"/>
            <w:szCs w:val="27"/>
            <w14:ligatures w14:val="none"/>
          </w:rPr>
          <w:t xml:space="preserve"> Cities </w:t>
        </w:r>
      </w:ins>
      <w:r w:rsidRPr="00CD6D32">
        <w:rPr>
          <w:rFonts w:ascii="Calibri" w:eastAsia="Times New Roman" w:hAnsi="Calibri" w:cs="Calibri"/>
          <w:color w:val="000020"/>
          <w:kern w:val="0"/>
          <w:sz w:val="27"/>
          <w:szCs w:val="27"/>
          <w14:ligatures w14:val="none"/>
        </w:rPr>
        <w:t xml:space="preserve">Land Surface Temperature </w:t>
      </w:r>
      <w:del w:id="7" w:author="Esch, Ellen" w:date="2023-04-21T14:39:00Z">
        <w:r w:rsidRPr="00CD6D32" w:rsidDel="0040362C">
          <w:rPr>
            <w:rFonts w:ascii="Calibri" w:eastAsia="Times New Roman" w:hAnsi="Calibri" w:cs="Calibri"/>
            <w:color w:val="000020"/>
            <w:kern w:val="0"/>
            <w:sz w:val="27"/>
            <w:szCs w:val="27"/>
            <w14:ligatures w14:val="none"/>
          </w:rPr>
          <w:delText>for Climate Vulnerability Analysis</w:delText>
        </w:r>
      </w:del>
      <w:ins w:id="8" w:author="Esch, Ellen" w:date="2023-04-21T14:39:00Z">
        <w:r w:rsidR="0040362C">
          <w:rPr>
            <w:rFonts w:ascii="Calibri" w:eastAsia="Times New Roman" w:hAnsi="Calibri" w:cs="Calibri"/>
            <w:color w:val="000020"/>
            <w:kern w:val="0"/>
            <w:sz w:val="27"/>
            <w:szCs w:val="27"/>
            <w14:ligatures w14:val="none"/>
          </w:rPr>
          <w:t>2022</w:t>
        </w:r>
      </w:ins>
    </w:p>
    <w:p w14:paraId="298A78F0" w14:textId="77777777" w:rsidR="00CD6D32" w:rsidRPr="00CD6D32" w:rsidRDefault="00CD6D32" w:rsidP="00CD6D32">
      <w:pPr>
        <w:rPr>
          <w:rFonts w:ascii="Times New Roman" w:eastAsia="Times New Roman" w:hAnsi="Times New Roman" w:cs="Times New Roman"/>
          <w:kern w:val="0"/>
          <w14:ligatures w14:val="none"/>
        </w:rPr>
      </w:pPr>
    </w:p>
    <w:p w14:paraId="0D70A5CB" w14:textId="3817B00D" w:rsidR="00415433" w:rsidRDefault="00CD6D32" w:rsidP="00415433">
      <w:pPr>
        <w:shd w:val="clear" w:color="auto" w:fill="FFFFFF"/>
        <w:rPr>
          <w:ins w:id="9" w:author="Esch, Ellen [2]" w:date="2023-04-23T20:44:00Z"/>
          <w:rFonts w:ascii="Calibri" w:eastAsia="Times New Roman" w:hAnsi="Calibri" w:cs="Calibri"/>
          <w:color w:val="000020"/>
          <w:kern w:val="0"/>
          <w:sz w:val="27"/>
          <w:szCs w:val="27"/>
          <w14:ligatures w14:val="none"/>
        </w:rPr>
      </w:pPr>
      <w:proofErr w:type="spellStart"/>
      <w:r w:rsidRPr="00CD6D32">
        <w:rPr>
          <w:rFonts w:ascii="Calibri" w:eastAsia="Times New Roman" w:hAnsi="Calibri" w:cs="Calibri"/>
          <w:b/>
          <w:bCs/>
          <w:color w:val="000020"/>
          <w:kern w:val="0"/>
          <w:sz w:val="27"/>
          <w:szCs w:val="27"/>
          <w14:ligatures w14:val="none"/>
        </w:rPr>
        <w:t>Abstract:</w:t>
      </w:r>
      <w:ins w:id="10" w:author="Esch, Ellen [2]" w:date="2023-04-23T20:14:00Z">
        <w:r w:rsidR="00053C9C">
          <w:rPr>
            <w:rFonts w:ascii="Calibri" w:eastAsia="Times New Roman" w:hAnsi="Calibri" w:cs="Calibri"/>
            <w:color w:val="000020"/>
            <w:kern w:val="0"/>
            <w:sz w:val="27"/>
            <w:szCs w:val="27"/>
            <w14:ligatures w14:val="none"/>
          </w:rPr>
          <w:t>A</w:t>
        </w:r>
        <w:proofErr w:type="spellEnd"/>
        <w:r w:rsidR="00053C9C">
          <w:rPr>
            <w:rFonts w:ascii="Calibri" w:eastAsia="Times New Roman" w:hAnsi="Calibri" w:cs="Calibri"/>
            <w:color w:val="000020"/>
            <w:kern w:val="0"/>
            <w:sz w:val="27"/>
            <w:szCs w:val="27"/>
            <w14:ligatures w14:val="none"/>
          </w:rPr>
          <w:t xml:space="preserve"> high resolution (10 meter) </w:t>
        </w:r>
      </w:ins>
      <w:del w:id="11" w:author="Esch, Ellen [2]" w:date="2023-04-23T20:14:00Z">
        <w:r w:rsidRPr="00CD6D32" w:rsidDel="00053C9C">
          <w:rPr>
            <w:rFonts w:ascii="Calibri" w:eastAsia="Times New Roman" w:hAnsi="Calibri" w:cs="Calibri"/>
            <w:color w:val="000020"/>
            <w:kern w:val="0"/>
            <w:sz w:val="27"/>
            <w:szCs w:val="27"/>
            <w14:ligatures w14:val="none"/>
          </w:rPr>
          <w:delText>The L</w:delText>
        </w:r>
      </w:del>
      <w:ins w:id="12" w:author="Esch, Ellen [2]" w:date="2023-04-23T20:14:00Z">
        <w:r w:rsidR="00053C9C">
          <w:rPr>
            <w:rFonts w:ascii="Calibri" w:eastAsia="Times New Roman" w:hAnsi="Calibri" w:cs="Calibri"/>
            <w:color w:val="000020"/>
            <w:kern w:val="0"/>
            <w:sz w:val="27"/>
            <w:szCs w:val="27"/>
            <w14:ligatures w14:val="none"/>
          </w:rPr>
          <w:t>l</w:t>
        </w:r>
      </w:ins>
      <w:r w:rsidRPr="00CD6D32">
        <w:rPr>
          <w:rFonts w:ascii="Calibri" w:eastAsia="Times New Roman" w:hAnsi="Calibri" w:cs="Calibri"/>
          <w:color w:val="000020"/>
          <w:kern w:val="0"/>
          <w:sz w:val="27"/>
          <w:szCs w:val="27"/>
          <w14:ligatures w14:val="none"/>
        </w:rPr>
        <w:t xml:space="preserve">and </w:t>
      </w:r>
      <w:del w:id="13" w:author="Esch, Ellen [2]" w:date="2023-04-23T20:14:00Z">
        <w:r w:rsidRPr="00CD6D32" w:rsidDel="00053C9C">
          <w:rPr>
            <w:rFonts w:ascii="Calibri" w:eastAsia="Times New Roman" w:hAnsi="Calibri" w:cs="Calibri"/>
            <w:color w:val="000020"/>
            <w:kern w:val="0"/>
            <w:sz w:val="27"/>
            <w:szCs w:val="27"/>
            <w14:ligatures w14:val="none"/>
          </w:rPr>
          <w:delText xml:space="preserve">Surface </w:delText>
        </w:r>
      </w:del>
      <w:ins w:id="14" w:author="Esch, Ellen [2]" w:date="2023-04-23T20:14:00Z">
        <w:r w:rsidR="00053C9C">
          <w:rPr>
            <w:rFonts w:ascii="Calibri" w:eastAsia="Times New Roman" w:hAnsi="Calibri" w:cs="Calibri"/>
            <w:color w:val="000020"/>
            <w:kern w:val="0"/>
            <w:sz w:val="27"/>
            <w:szCs w:val="27"/>
            <w14:ligatures w14:val="none"/>
          </w:rPr>
          <w:t>s</w:t>
        </w:r>
        <w:r w:rsidR="00053C9C" w:rsidRPr="00CD6D32">
          <w:rPr>
            <w:rFonts w:ascii="Calibri" w:eastAsia="Times New Roman" w:hAnsi="Calibri" w:cs="Calibri"/>
            <w:color w:val="000020"/>
            <w:kern w:val="0"/>
            <w:sz w:val="27"/>
            <w:szCs w:val="27"/>
            <w14:ligatures w14:val="none"/>
          </w:rPr>
          <w:t xml:space="preserve">urface </w:t>
        </w:r>
      </w:ins>
      <w:del w:id="15" w:author="Esch, Ellen [2]" w:date="2023-04-23T20:15:00Z">
        <w:r w:rsidRPr="00CD6D32" w:rsidDel="00053C9C">
          <w:rPr>
            <w:rFonts w:ascii="Calibri" w:eastAsia="Times New Roman" w:hAnsi="Calibri" w:cs="Calibri"/>
            <w:color w:val="000020"/>
            <w:kern w:val="0"/>
            <w:sz w:val="27"/>
            <w:szCs w:val="27"/>
            <w14:ligatures w14:val="none"/>
          </w:rPr>
          <w:delText xml:space="preserve">Temperature </w:delText>
        </w:r>
      </w:del>
      <w:ins w:id="16" w:author="Esch, Ellen [2]" w:date="2023-04-23T20:15:00Z">
        <w:r w:rsidR="00053C9C">
          <w:rPr>
            <w:rFonts w:ascii="Calibri" w:eastAsia="Times New Roman" w:hAnsi="Calibri" w:cs="Calibri"/>
            <w:color w:val="000020"/>
            <w:kern w:val="0"/>
            <w:sz w:val="27"/>
            <w:szCs w:val="27"/>
            <w14:ligatures w14:val="none"/>
          </w:rPr>
          <w:t>t</w:t>
        </w:r>
        <w:r w:rsidR="00053C9C" w:rsidRPr="00CD6D32">
          <w:rPr>
            <w:rFonts w:ascii="Calibri" w:eastAsia="Times New Roman" w:hAnsi="Calibri" w:cs="Calibri"/>
            <w:color w:val="000020"/>
            <w:kern w:val="0"/>
            <w:sz w:val="27"/>
            <w:szCs w:val="27"/>
            <w14:ligatures w14:val="none"/>
          </w:rPr>
          <w:t xml:space="preserve">emperature </w:t>
        </w:r>
      </w:ins>
      <w:r w:rsidRPr="00CD6D32">
        <w:rPr>
          <w:rFonts w:ascii="Calibri" w:eastAsia="Times New Roman" w:hAnsi="Calibri" w:cs="Calibri"/>
          <w:color w:val="000020"/>
          <w:kern w:val="0"/>
          <w:sz w:val="27"/>
          <w:szCs w:val="27"/>
          <w14:ligatures w14:val="none"/>
        </w:rPr>
        <w:t xml:space="preserve">(LST) raster dataset </w:t>
      </w:r>
      <w:ins w:id="17" w:author="Esch, Ellen" w:date="2023-04-21T14:52:00Z">
        <w:r w:rsidR="004245A3">
          <w:rPr>
            <w:rFonts w:ascii="Calibri" w:eastAsia="Times New Roman" w:hAnsi="Calibri" w:cs="Calibri"/>
            <w:color w:val="000020"/>
            <w:kern w:val="0"/>
            <w:sz w:val="27"/>
            <w:szCs w:val="27"/>
            <w14:ligatures w14:val="none"/>
          </w:rPr>
          <w:t xml:space="preserve">shows </w:t>
        </w:r>
      </w:ins>
      <w:del w:id="18" w:author="Esch, Ellen [2]" w:date="2023-04-23T20:12:00Z">
        <w:r w:rsidRPr="00CD6D32" w:rsidDel="00053C9C">
          <w:rPr>
            <w:rFonts w:ascii="Calibri" w:eastAsia="Times New Roman" w:hAnsi="Calibri" w:cs="Calibri"/>
            <w:color w:val="000020"/>
            <w:kern w:val="0"/>
            <w:sz w:val="27"/>
            <w:szCs w:val="27"/>
            <w14:ligatures w14:val="none"/>
          </w:rPr>
          <w:delText xml:space="preserve">is a dataset derived from a satellite image from Landsat 8 to show the land surface </w:delText>
        </w:r>
      </w:del>
      <w:r w:rsidRPr="00CD6D32">
        <w:rPr>
          <w:rFonts w:ascii="Calibri" w:eastAsia="Times New Roman" w:hAnsi="Calibri" w:cs="Calibri"/>
          <w:color w:val="000020"/>
          <w:kern w:val="0"/>
          <w:sz w:val="27"/>
          <w:szCs w:val="27"/>
          <w14:ligatures w14:val="none"/>
        </w:rPr>
        <w:t>temperature</w:t>
      </w:r>
      <w:ins w:id="19" w:author="Esch, Ellen [2]" w:date="2023-04-23T20:15:00Z">
        <w:r w:rsidR="00053C9C">
          <w:rPr>
            <w:rFonts w:ascii="Calibri" w:eastAsia="Times New Roman" w:hAnsi="Calibri" w:cs="Calibri"/>
            <w:color w:val="000020"/>
            <w:kern w:val="0"/>
            <w:sz w:val="27"/>
            <w:szCs w:val="27"/>
            <w14:ligatures w14:val="none"/>
          </w:rPr>
          <w:t xml:space="preserve">s in September 2022 for </w:t>
        </w:r>
      </w:ins>
      <w:del w:id="20" w:author="Esch, Ellen [2]" w:date="2023-04-23T20:15:00Z">
        <w:r w:rsidRPr="00CD6D32" w:rsidDel="00053C9C">
          <w:rPr>
            <w:rFonts w:ascii="Calibri" w:eastAsia="Times New Roman" w:hAnsi="Calibri" w:cs="Calibri"/>
            <w:color w:val="000020"/>
            <w:kern w:val="0"/>
            <w:sz w:val="27"/>
            <w:szCs w:val="27"/>
            <w14:ligatures w14:val="none"/>
          </w:rPr>
          <w:delText xml:space="preserve"> </w:delText>
        </w:r>
      </w:del>
      <w:del w:id="21" w:author="Esch, Ellen [2]" w:date="2023-04-23T20:12:00Z">
        <w:r w:rsidRPr="00CD6D32" w:rsidDel="00053C9C">
          <w:rPr>
            <w:rFonts w:ascii="Calibri" w:eastAsia="Times New Roman" w:hAnsi="Calibri" w:cs="Calibri"/>
            <w:color w:val="000020"/>
            <w:kern w:val="0"/>
            <w:sz w:val="27"/>
            <w:szCs w:val="27"/>
            <w14:ligatures w14:val="none"/>
          </w:rPr>
          <w:delText>for</w:delText>
        </w:r>
      </w:del>
      <w:del w:id="22" w:author="Esch, Ellen [2]" w:date="2023-04-23T20:15:00Z">
        <w:r w:rsidRPr="00CD6D32" w:rsidDel="00053C9C">
          <w:rPr>
            <w:rFonts w:ascii="Calibri" w:eastAsia="Times New Roman" w:hAnsi="Calibri" w:cs="Calibri"/>
            <w:color w:val="000020"/>
            <w:kern w:val="0"/>
            <w:sz w:val="27"/>
            <w:szCs w:val="27"/>
            <w14:ligatures w14:val="none"/>
          </w:rPr>
          <w:delText xml:space="preserve"> </w:delText>
        </w:r>
      </w:del>
      <w:r w:rsidRPr="00CD6D32">
        <w:rPr>
          <w:rFonts w:ascii="Calibri" w:eastAsia="Times New Roman" w:hAnsi="Calibri" w:cs="Calibri"/>
          <w:color w:val="000020"/>
          <w:kern w:val="0"/>
          <w:sz w:val="27"/>
          <w:szCs w:val="27"/>
          <w14:ligatures w14:val="none"/>
        </w:rPr>
        <w:t>the seven-county metropolitan region of the Twin Cities</w:t>
      </w:r>
      <w:ins w:id="23" w:author="Esch, Ellen [2]" w:date="2023-04-23T20:12:00Z">
        <w:r w:rsidR="00053C9C">
          <w:rPr>
            <w:rFonts w:ascii="Calibri" w:eastAsia="Times New Roman" w:hAnsi="Calibri" w:cs="Calibri"/>
            <w:color w:val="000020"/>
            <w:kern w:val="0"/>
            <w:sz w:val="27"/>
            <w:szCs w:val="27"/>
            <w14:ligatures w14:val="none"/>
          </w:rPr>
          <w:t>.</w:t>
        </w:r>
      </w:ins>
      <w:del w:id="24" w:author="Esch, Ellen [2]" w:date="2023-04-23T20:12:00Z">
        <w:r w:rsidRPr="00CD6D32" w:rsidDel="00053C9C">
          <w:rPr>
            <w:rFonts w:ascii="Calibri" w:eastAsia="Times New Roman" w:hAnsi="Calibri" w:cs="Calibri"/>
            <w:color w:val="000020"/>
            <w:kern w:val="0"/>
            <w:sz w:val="27"/>
            <w:szCs w:val="27"/>
            <w14:ligatures w14:val="none"/>
          </w:rPr>
          <w:delText>,</w:delText>
        </w:r>
      </w:del>
      <w:del w:id="25" w:author="Esch, Ellen [2]" w:date="2023-04-23T20:15:00Z">
        <w:r w:rsidRPr="00CD6D32" w:rsidDel="00053C9C">
          <w:rPr>
            <w:rFonts w:ascii="Calibri" w:eastAsia="Times New Roman" w:hAnsi="Calibri" w:cs="Calibri"/>
            <w:color w:val="000020"/>
            <w:kern w:val="0"/>
            <w:sz w:val="27"/>
            <w:szCs w:val="27"/>
            <w14:ligatures w14:val="none"/>
          </w:rPr>
          <w:delText xml:space="preserve"> in degrees Fahrenheit.</w:delText>
        </w:r>
      </w:del>
      <w:r w:rsidRPr="00CD6D32">
        <w:rPr>
          <w:rFonts w:ascii="Calibri" w:eastAsia="Times New Roman" w:hAnsi="Calibri" w:cs="Calibri"/>
          <w:color w:val="000020"/>
          <w:kern w:val="0"/>
          <w:sz w:val="27"/>
          <w:szCs w:val="27"/>
          <w14:ligatures w14:val="none"/>
        </w:rPr>
        <w:t xml:space="preserve"> </w:t>
      </w:r>
      <w:ins w:id="26" w:author="Esch, Ellen" w:date="2023-04-21T14:53:00Z">
        <w:del w:id="27" w:author="Esch, Ellen [2]" w:date="2023-04-23T20:16:00Z">
          <w:r w:rsidR="004245A3" w:rsidDel="00053C9C">
            <w:rPr>
              <w:rFonts w:ascii="Calibri" w:eastAsia="Times New Roman" w:hAnsi="Calibri" w:cs="Calibri"/>
              <w:color w:val="000020"/>
              <w:kern w:val="0"/>
              <w:sz w:val="27"/>
              <w:szCs w:val="27"/>
              <w14:ligatures w14:val="none"/>
            </w:rPr>
            <w:delText>Th</w:delText>
          </w:r>
        </w:del>
      </w:ins>
      <w:ins w:id="28" w:author="Esch, Ellen" w:date="2023-04-21T15:03:00Z">
        <w:del w:id="29" w:author="Esch, Ellen [2]" w:date="2023-04-23T20:16:00Z">
          <w:r w:rsidR="003F58DE" w:rsidDel="00053C9C">
            <w:rPr>
              <w:rFonts w:ascii="Calibri" w:eastAsia="Times New Roman" w:hAnsi="Calibri" w:cs="Calibri"/>
              <w:color w:val="000020"/>
              <w:kern w:val="0"/>
              <w:sz w:val="27"/>
              <w:szCs w:val="27"/>
              <w14:ligatures w14:val="none"/>
            </w:rPr>
            <w:delText>is data shows</w:delText>
          </w:r>
        </w:del>
      </w:ins>
      <w:ins w:id="30" w:author="Esch, Ellen" w:date="2023-04-21T14:53:00Z">
        <w:del w:id="31" w:author="Esch, Ellen [2]" w:date="2023-04-23T20:16:00Z">
          <w:r w:rsidR="004245A3" w:rsidDel="00053C9C">
            <w:rPr>
              <w:rFonts w:ascii="Calibri" w:eastAsia="Times New Roman" w:hAnsi="Calibri" w:cs="Calibri"/>
              <w:color w:val="000020"/>
              <w:kern w:val="0"/>
              <w:sz w:val="27"/>
              <w:szCs w:val="27"/>
              <w14:ligatures w14:val="none"/>
            </w:rPr>
            <w:delText xml:space="preserve"> </w:delText>
          </w:r>
        </w:del>
      </w:ins>
      <w:ins w:id="32" w:author="Esch, Ellen" w:date="2023-04-21T14:54:00Z">
        <w:del w:id="33" w:author="Esch, Ellen [2]" w:date="2023-04-23T20:16:00Z">
          <w:r w:rsidR="004245A3" w:rsidDel="00053C9C">
            <w:rPr>
              <w:rFonts w:ascii="Calibri" w:eastAsia="Times New Roman" w:hAnsi="Calibri" w:cs="Calibri"/>
              <w:color w:val="000020"/>
              <w:kern w:val="0"/>
              <w:sz w:val="27"/>
              <w:szCs w:val="27"/>
              <w14:ligatures w14:val="none"/>
            </w:rPr>
            <w:delText xml:space="preserve">LST data is from 2022, and is computed from </w:delText>
          </w:r>
        </w:del>
      </w:ins>
      <w:del w:id="34" w:author="Esch, Ellen [2]" w:date="2023-04-23T20:16:00Z">
        <w:r w:rsidRPr="00CD6D32" w:rsidDel="00053C9C">
          <w:rPr>
            <w:rFonts w:ascii="Calibri" w:eastAsia="Times New Roman" w:hAnsi="Calibri" w:cs="Calibri"/>
            <w:color w:val="000020"/>
            <w:kern w:val="0"/>
            <w:sz w:val="27"/>
            <w:szCs w:val="27"/>
            <w14:ligatures w14:val="none"/>
          </w:rPr>
          <w:delText>In essence, this map shows how hot the ground was to the touch at any given location.</w:delText>
        </w:r>
      </w:del>
      <w:ins w:id="35" w:author="Esch, Ellen [2]" w:date="2023-04-23T20:16:00Z">
        <w:r w:rsidR="00053C9C">
          <w:rPr>
            <w:rFonts w:ascii="Calibri" w:eastAsia="Times New Roman" w:hAnsi="Calibri" w:cs="Calibri"/>
            <w:color w:val="000020"/>
            <w:kern w:val="0"/>
            <w:sz w:val="27"/>
            <w:szCs w:val="27"/>
            <w14:ligatures w14:val="none"/>
          </w:rPr>
          <w:t xml:space="preserve">The LST layer was </w:t>
        </w:r>
      </w:ins>
      <w:ins w:id="36" w:author="Esch, Ellen [2]" w:date="2023-04-23T20:18:00Z">
        <w:r w:rsidR="00053C9C">
          <w:rPr>
            <w:rFonts w:ascii="Calibri" w:eastAsia="Times New Roman" w:hAnsi="Calibri" w:cs="Calibri"/>
            <w:color w:val="000020"/>
            <w:kern w:val="0"/>
            <w:sz w:val="27"/>
            <w:szCs w:val="27"/>
            <w14:ligatures w14:val="none"/>
          </w:rPr>
          <w:t>computed and downscaled to 10 meter resolution using</w:t>
        </w:r>
      </w:ins>
      <w:ins w:id="37" w:author="Esch, Ellen [2]" w:date="2023-04-23T20:30:00Z">
        <w:r w:rsidR="008E0D3D">
          <w:rPr>
            <w:rFonts w:ascii="Calibri" w:eastAsia="Times New Roman" w:hAnsi="Calibri" w:cs="Calibri"/>
            <w:color w:val="000020"/>
            <w:kern w:val="0"/>
            <w:sz w:val="27"/>
            <w:szCs w:val="27"/>
            <w14:ligatures w14:val="none"/>
          </w:rPr>
          <w:t xml:space="preserve"> satellite imagery from</w:t>
        </w:r>
      </w:ins>
      <w:ins w:id="38" w:author="Esch, Ellen [2]" w:date="2023-04-23T20:18:00Z">
        <w:r w:rsidR="00053C9C">
          <w:rPr>
            <w:rFonts w:ascii="Calibri" w:eastAsia="Times New Roman" w:hAnsi="Calibri" w:cs="Calibri"/>
            <w:color w:val="000020"/>
            <w:kern w:val="0"/>
            <w:sz w:val="27"/>
            <w:szCs w:val="27"/>
            <w14:ligatures w14:val="none"/>
          </w:rPr>
          <w:t xml:space="preserve"> </w:t>
        </w:r>
      </w:ins>
      <w:ins w:id="39" w:author="Esch, Ellen [2]" w:date="2023-04-23T20:29:00Z">
        <w:r w:rsidR="008E0D3D">
          <w:rPr>
            <w:rFonts w:ascii="Calibri" w:eastAsia="Times New Roman" w:hAnsi="Calibri" w:cs="Calibri"/>
            <w:color w:val="000020"/>
            <w:kern w:val="0"/>
            <w:sz w:val="27"/>
            <w:szCs w:val="27"/>
            <w14:ligatures w14:val="none"/>
          </w:rPr>
          <w:t xml:space="preserve">Landsat 9 </w:t>
        </w:r>
      </w:ins>
      <w:ins w:id="40" w:author="Esch, Ellen [2]" w:date="2023-04-23T20:30:00Z">
        <w:r w:rsidR="008E0D3D">
          <w:rPr>
            <w:rFonts w:ascii="Calibri" w:eastAsia="Times New Roman" w:hAnsi="Calibri" w:cs="Calibri"/>
            <w:color w:val="000020"/>
            <w:kern w:val="0"/>
            <w:sz w:val="27"/>
            <w:szCs w:val="27"/>
            <w14:ligatures w14:val="none"/>
          </w:rPr>
          <w:t xml:space="preserve">and Copernicus </w:t>
        </w:r>
      </w:ins>
      <w:ins w:id="41" w:author="Esch, Ellen [2]" w:date="2023-04-23T20:34:00Z">
        <w:r w:rsidR="00DF00F6">
          <w:rPr>
            <w:rFonts w:ascii="Calibri" w:eastAsia="Times New Roman" w:hAnsi="Calibri" w:cs="Calibri"/>
            <w:color w:val="000020"/>
            <w:kern w:val="0"/>
            <w:sz w:val="27"/>
            <w:szCs w:val="27"/>
            <w14:ligatures w14:val="none"/>
          </w:rPr>
          <w:t>Sentinel</w:t>
        </w:r>
      </w:ins>
      <w:ins w:id="42" w:author="Esch, Ellen [2]" w:date="2023-04-23T20:30:00Z">
        <w:r w:rsidR="008E0D3D">
          <w:rPr>
            <w:rFonts w:ascii="Calibri" w:eastAsia="Times New Roman" w:hAnsi="Calibri" w:cs="Calibri"/>
            <w:color w:val="000020"/>
            <w:kern w:val="0"/>
            <w:sz w:val="27"/>
            <w:szCs w:val="27"/>
            <w14:ligatures w14:val="none"/>
          </w:rPr>
          <w:t>-2</w:t>
        </w:r>
      </w:ins>
      <w:ins w:id="43" w:author="Esch, Ellen [2]" w:date="2023-04-23T20:35:00Z">
        <w:r w:rsidR="00DF00F6">
          <w:rPr>
            <w:rFonts w:ascii="Calibri" w:eastAsia="Times New Roman" w:hAnsi="Calibri" w:cs="Calibri"/>
            <w:color w:val="000020"/>
            <w:kern w:val="0"/>
            <w:sz w:val="27"/>
            <w:szCs w:val="27"/>
            <w14:ligatures w14:val="none"/>
          </w:rPr>
          <w:t xml:space="preserve"> </w:t>
        </w:r>
      </w:ins>
      <w:ins w:id="44" w:author="Esch, Ellen [2]" w:date="2023-04-23T20:38:00Z">
        <w:r w:rsidR="00DF00F6">
          <w:rPr>
            <w:rFonts w:ascii="Calibri" w:eastAsia="Times New Roman" w:hAnsi="Calibri" w:cs="Calibri"/>
            <w:color w:val="000020"/>
            <w:kern w:val="0"/>
            <w:sz w:val="27"/>
            <w:szCs w:val="27"/>
            <w14:ligatures w14:val="none"/>
          </w:rPr>
          <w:t>along with</w:t>
        </w:r>
      </w:ins>
      <w:ins w:id="45" w:author="Esch, Ellen [2]" w:date="2023-04-23T20:35:00Z">
        <w:r w:rsidR="00DF00F6">
          <w:rPr>
            <w:rFonts w:ascii="Calibri" w:eastAsia="Times New Roman" w:hAnsi="Calibri" w:cs="Calibri"/>
            <w:color w:val="000020"/>
            <w:kern w:val="0"/>
            <w:sz w:val="27"/>
            <w:szCs w:val="27"/>
            <w14:ligatures w14:val="none"/>
          </w:rPr>
          <w:t xml:space="preserve"> ancillary </w:t>
        </w:r>
      </w:ins>
      <w:ins w:id="46" w:author="Esch, Ellen [2]" w:date="2023-04-23T20:36:00Z">
        <w:r w:rsidR="00DF00F6">
          <w:rPr>
            <w:rFonts w:ascii="Calibri" w:eastAsia="Times New Roman" w:hAnsi="Calibri" w:cs="Calibri"/>
            <w:color w:val="000020"/>
            <w:kern w:val="0"/>
            <w:sz w:val="27"/>
            <w:szCs w:val="27"/>
            <w14:ligatures w14:val="none"/>
          </w:rPr>
          <w:t xml:space="preserve">water feature </w:t>
        </w:r>
      </w:ins>
      <w:ins w:id="47" w:author="Esch, Ellen [2]" w:date="2023-04-23T20:35:00Z">
        <w:r w:rsidR="00DF00F6">
          <w:rPr>
            <w:rFonts w:ascii="Calibri" w:eastAsia="Times New Roman" w:hAnsi="Calibri" w:cs="Calibri"/>
            <w:color w:val="000020"/>
            <w:kern w:val="0"/>
            <w:sz w:val="27"/>
            <w:szCs w:val="27"/>
            <w14:ligatures w14:val="none"/>
          </w:rPr>
          <w:t>data</w:t>
        </w:r>
      </w:ins>
      <w:ins w:id="48" w:author="Esch, Ellen [2]" w:date="2023-04-23T20:30:00Z">
        <w:r w:rsidR="008E0D3D">
          <w:rPr>
            <w:rFonts w:ascii="Calibri" w:eastAsia="Times New Roman" w:hAnsi="Calibri" w:cs="Calibri"/>
            <w:color w:val="000020"/>
            <w:kern w:val="0"/>
            <w:sz w:val="27"/>
            <w:szCs w:val="27"/>
            <w14:ligatures w14:val="none"/>
          </w:rPr>
          <w:t xml:space="preserve"> </w:t>
        </w:r>
      </w:ins>
      <w:ins w:id="49" w:author="Esch, Ellen [2]" w:date="2023-04-23T20:35:00Z">
        <w:r w:rsidR="00DF00F6">
          <w:rPr>
            <w:rFonts w:ascii="Calibri" w:eastAsia="Times New Roman" w:hAnsi="Calibri" w:cs="Calibri"/>
            <w:color w:val="000020"/>
            <w:kern w:val="0"/>
            <w:sz w:val="27"/>
            <w:szCs w:val="27"/>
            <w14:ligatures w14:val="none"/>
          </w:rPr>
          <w:t xml:space="preserve">from OpenStreetMap </w:t>
        </w:r>
      </w:ins>
      <w:ins w:id="50" w:author="Esch, Ellen [2]" w:date="2023-04-23T20:36:00Z">
        <w:r w:rsidR="00DF00F6">
          <w:rPr>
            <w:rFonts w:ascii="Calibri" w:eastAsia="Times New Roman" w:hAnsi="Calibri" w:cs="Calibri"/>
            <w:color w:val="000020"/>
            <w:kern w:val="0"/>
            <w:sz w:val="27"/>
            <w:szCs w:val="27"/>
            <w14:ligatures w14:val="none"/>
          </w:rPr>
          <w:t>and</w:t>
        </w:r>
        <w:commentRangeStart w:id="51"/>
        <w:r w:rsidR="00DF00F6">
          <w:rPr>
            <w:rFonts w:ascii="Calibri" w:eastAsia="Times New Roman" w:hAnsi="Calibri" w:cs="Calibri"/>
            <w:color w:val="000020"/>
            <w:kern w:val="0"/>
            <w:sz w:val="27"/>
            <w:szCs w:val="27"/>
            <w14:ligatures w14:val="none"/>
          </w:rPr>
          <w:t xml:space="preserve"> </w:t>
        </w:r>
      </w:ins>
      <w:ins w:id="52" w:author="Esch, Ellen [2]" w:date="2023-04-23T20:37:00Z">
        <w:r w:rsidR="00DF00F6">
          <w:rPr>
            <w:rFonts w:ascii="Calibri" w:eastAsia="Times New Roman" w:hAnsi="Calibri" w:cs="Calibri"/>
            <w:color w:val="000020"/>
            <w:kern w:val="0"/>
            <w:sz w:val="27"/>
            <w:szCs w:val="27"/>
            <w14:ligatures w14:val="none"/>
          </w:rPr>
          <w:fldChar w:fldCharType="begin"/>
        </w:r>
        <w:r w:rsidR="00DF00F6">
          <w:rPr>
            <w:rFonts w:ascii="Calibri" w:eastAsia="Times New Roman" w:hAnsi="Calibri" w:cs="Calibri"/>
            <w:color w:val="000020"/>
            <w:kern w:val="0"/>
            <w:sz w:val="27"/>
            <w:szCs w:val="27"/>
            <w14:ligatures w14:val="none"/>
          </w:rPr>
          <w:instrText xml:space="preserve"> HYPERLINK "https://gisdata.mn.gov/dataset/us-mn-state-metc-plan-generl-lnduse2020" </w:instrText>
        </w:r>
        <w:r w:rsidR="00DF00F6">
          <w:rPr>
            <w:rFonts w:ascii="Calibri" w:eastAsia="Times New Roman" w:hAnsi="Calibri" w:cs="Calibri"/>
            <w:color w:val="000020"/>
            <w:kern w:val="0"/>
            <w:sz w:val="27"/>
            <w:szCs w:val="27"/>
            <w14:ligatures w14:val="none"/>
          </w:rPr>
        </w:r>
        <w:r w:rsidR="00DF00F6">
          <w:rPr>
            <w:rFonts w:ascii="Calibri" w:eastAsia="Times New Roman" w:hAnsi="Calibri" w:cs="Calibri"/>
            <w:color w:val="000020"/>
            <w:kern w:val="0"/>
            <w:sz w:val="27"/>
            <w:szCs w:val="27"/>
            <w14:ligatures w14:val="none"/>
          </w:rPr>
          <w:fldChar w:fldCharType="separate"/>
        </w:r>
        <w:r w:rsidR="00DF00F6" w:rsidRPr="00DF00F6">
          <w:rPr>
            <w:rStyle w:val="Hyperlink"/>
            <w:rFonts w:ascii="Calibri" w:eastAsia="Times New Roman" w:hAnsi="Calibri" w:cs="Calibri"/>
            <w:kern w:val="0"/>
            <w:sz w:val="27"/>
            <w:szCs w:val="27"/>
            <w14:ligatures w14:val="none"/>
          </w:rPr>
          <w:t>2020 Generalized Land Use</w:t>
        </w:r>
        <w:r w:rsidR="00DF00F6">
          <w:rPr>
            <w:rFonts w:ascii="Calibri" w:eastAsia="Times New Roman" w:hAnsi="Calibri" w:cs="Calibri"/>
            <w:color w:val="000020"/>
            <w:kern w:val="0"/>
            <w:sz w:val="27"/>
            <w:szCs w:val="27"/>
            <w14:ligatures w14:val="none"/>
          </w:rPr>
          <w:fldChar w:fldCharType="end"/>
        </w:r>
        <w:commentRangeEnd w:id="51"/>
        <w:r w:rsidR="00DF00F6">
          <w:rPr>
            <w:rStyle w:val="CommentReference"/>
          </w:rPr>
          <w:commentReference w:id="51"/>
        </w:r>
        <w:r w:rsidR="00DF00F6">
          <w:rPr>
            <w:rFonts w:ascii="Calibri" w:eastAsia="Times New Roman" w:hAnsi="Calibri" w:cs="Calibri"/>
            <w:color w:val="000020"/>
            <w:kern w:val="0"/>
            <w:sz w:val="27"/>
            <w:szCs w:val="27"/>
            <w14:ligatures w14:val="none"/>
          </w:rPr>
          <w:t xml:space="preserve"> for the Twin Cities</w:t>
        </w:r>
      </w:ins>
      <w:ins w:id="53" w:author="Esch, Ellen [2]" w:date="2023-04-23T20:36:00Z">
        <w:r w:rsidR="00DF00F6">
          <w:rPr>
            <w:rFonts w:ascii="Calibri" w:eastAsia="Times New Roman" w:hAnsi="Calibri" w:cs="Calibri"/>
            <w:color w:val="000020"/>
            <w:kern w:val="0"/>
            <w:sz w:val="27"/>
            <w:szCs w:val="27"/>
            <w14:ligatures w14:val="none"/>
          </w:rPr>
          <w:t xml:space="preserve">. </w:t>
        </w:r>
      </w:ins>
      <w:ins w:id="54" w:author="Esch, Ellen [2]" w:date="2023-04-23T20:43:00Z">
        <w:r w:rsidR="00415433">
          <w:rPr>
            <w:rFonts w:ascii="Calibri" w:eastAsia="Times New Roman" w:hAnsi="Calibri" w:cs="Calibri"/>
            <w:color w:val="000020"/>
            <w:kern w:val="0"/>
            <w:sz w:val="27"/>
            <w:szCs w:val="27"/>
            <w14:ligatures w14:val="none"/>
          </w:rPr>
          <w:t xml:space="preserve">These datasets were integrated using </w:t>
        </w:r>
      </w:ins>
      <w:moveToRangeStart w:id="55" w:author="Esch, Ellen [2]" w:date="2023-04-23T20:18:00Z" w:name="move133173521"/>
      <w:moveTo w:id="56" w:author="Esch, Ellen [2]" w:date="2023-04-23T20:18:00Z">
        <w:del w:id="57" w:author="Esch, Ellen [2]" w:date="2023-04-23T20:18:00Z">
          <w:r w:rsidR="00053C9C" w:rsidRPr="00053C9C" w:rsidDel="00053C9C">
            <w:rPr>
              <w:rFonts w:ascii="Calibri" w:hAnsi="Calibri" w:cs="Calibri"/>
              <w:color w:val="050505"/>
              <w:sz w:val="27"/>
              <w:szCs w:val="27"/>
              <w:shd w:val="clear" w:color="auto" w:fill="FFFFFF"/>
              <w:rPrChange w:id="58" w:author="Esch, Ellen [2]" w:date="2023-04-23T20:19:00Z">
                <w:rPr>
                  <w:rFonts w:ascii="Avenir Next" w:hAnsi="Avenir Next"/>
                  <w:color w:val="050505"/>
                  <w:sz w:val="20"/>
                  <w:szCs w:val="20"/>
                  <w:shd w:val="clear" w:color="auto" w:fill="FFFFFF"/>
                </w:rPr>
              </w:rPrChange>
            </w:rPr>
            <w:delText>(</w:delText>
          </w:r>
        </w:del>
        <w:del w:id="59" w:author="Esch, Ellen [2]" w:date="2023-04-23T20:44:00Z">
          <w:r w:rsidR="00053C9C" w:rsidRPr="00053C9C" w:rsidDel="00415433">
            <w:rPr>
              <w:rFonts w:ascii="Calibri" w:hAnsi="Calibri" w:cs="Calibri"/>
              <w:color w:val="050505"/>
              <w:sz w:val="27"/>
              <w:szCs w:val="27"/>
              <w:shd w:val="clear" w:color="auto" w:fill="FFFFFF"/>
              <w:rPrChange w:id="60" w:author="Esch, Ellen [2]" w:date="2023-04-23T20:19:00Z">
                <w:rPr>
                  <w:rFonts w:ascii="Avenir Next" w:hAnsi="Avenir Next"/>
                  <w:color w:val="050505"/>
                  <w:sz w:val="20"/>
                  <w:szCs w:val="20"/>
                  <w:shd w:val="clear" w:color="auto" w:fill="FFFFFF"/>
                </w:rPr>
              </w:rPrChange>
            </w:rPr>
            <w:delText xml:space="preserve">using </w:delText>
          </w:r>
        </w:del>
        <w:r w:rsidR="00053C9C" w:rsidRPr="00053C9C">
          <w:rPr>
            <w:rFonts w:ascii="Calibri" w:hAnsi="Calibri" w:cs="Calibri"/>
            <w:color w:val="050505"/>
            <w:sz w:val="27"/>
            <w:szCs w:val="27"/>
            <w:shd w:val="clear" w:color="auto" w:fill="FFFFFF"/>
            <w:rPrChange w:id="61" w:author="Esch, Ellen [2]" w:date="2023-04-23T20:19:00Z">
              <w:rPr>
                <w:rFonts w:ascii="Avenir Next" w:hAnsi="Avenir Next"/>
                <w:color w:val="050505"/>
                <w:sz w:val="20"/>
                <w:szCs w:val="20"/>
                <w:shd w:val="clear" w:color="auto" w:fill="FFFFFF"/>
              </w:rPr>
            </w:rPrChange>
          </w:rPr>
          <w:t xml:space="preserve">techniques modified from </w:t>
        </w:r>
        <w:r w:rsidR="00053C9C" w:rsidRPr="00053C9C">
          <w:rPr>
            <w:rFonts w:ascii="Calibri" w:hAnsi="Calibri" w:cs="Calibri"/>
            <w:sz w:val="27"/>
            <w:szCs w:val="27"/>
            <w:rPrChange w:id="62" w:author="Esch, Ellen [2]" w:date="2023-04-23T20:19:00Z">
              <w:rPr/>
            </w:rPrChange>
          </w:rPr>
          <w:fldChar w:fldCharType="begin"/>
        </w:r>
        <w:r w:rsidR="00053C9C" w:rsidRPr="00053C9C">
          <w:rPr>
            <w:rFonts w:ascii="Calibri" w:hAnsi="Calibri" w:cs="Calibri"/>
            <w:sz w:val="27"/>
            <w:szCs w:val="27"/>
            <w:rPrChange w:id="63" w:author="Esch, Ellen [2]" w:date="2023-04-23T20:19:00Z">
              <w:rPr/>
            </w:rPrChange>
          </w:rPr>
          <w:instrText xml:space="preserve"> HYPERLINK "https://doi.org/10.3390/rs12091471" \t "_blank" </w:instrText>
        </w:r>
        <w:r w:rsidR="00053C9C" w:rsidRPr="00053C9C">
          <w:rPr>
            <w:rFonts w:ascii="Calibri" w:hAnsi="Calibri" w:cs="Calibri"/>
            <w:sz w:val="27"/>
            <w:szCs w:val="27"/>
            <w:rPrChange w:id="64" w:author="Esch, Ellen [2]" w:date="2023-04-23T20:19:00Z">
              <w:rPr/>
            </w:rPrChange>
          </w:rPr>
          <w:fldChar w:fldCharType="separate"/>
        </w:r>
        <w:r w:rsidR="00053C9C" w:rsidRPr="00053C9C">
          <w:rPr>
            <w:rStyle w:val="Hyperlink"/>
            <w:rFonts w:ascii="Calibri" w:hAnsi="Calibri" w:cs="Calibri"/>
            <w:sz w:val="27"/>
            <w:szCs w:val="27"/>
            <w:shd w:val="clear" w:color="auto" w:fill="FFFFFF"/>
            <w:rPrChange w:id="65" w:author="Esch, Ellen [2]" w:date="2023-04-23T20:19:00Z">
              <w:rPr>
                <w:rStyle w:val="Hyperlink"/>
                <w:rFonts w:ascii="Avenir Next" w:hAnsi="Avenir Next"/>
                <w:sz w:val="2"/>
                <w:szCs w:val="2"/>
                <w:shd w:val="clear" w:color="auto" w:fill="FFFFFF"/>
              </w:rPr>
            </w:rPrChange>
          </w:rPr>
          <w:t> </w:t>
        </w:r>
        <w:proofErr w:type="spellStart"/>
        <w:r w:rsidR="00053C9C" w:rsidRPr="00053C9C">
          <w:rPr>
            <w:rFonts w:ascii="Calibri" w:hAnsi="Calibri" w:cs="Calibri"/>
            <w:sz w:val="27"/>
            <w:szCs w:val="27"/>
            <w:rPrChange w:id="66" w:author="Esch, Ellen [2]" w:date="2023-04-23T20:19:00Z">
              <w:rPr/>
            </w:rPrChange>
          </w:rPr>
          <w:fldChar w:fldCharType="end"/>
        </w:r>
        <w:r w:rsidR="00053C9C" w:rsidRPr="00053C9C">
          <w:rPr>
            <w:rFonts w:ascii="Calibri" w:hAnsi="Calibri" w:cs="Calibri"/>
            <w:sz w:val="27"/>
            <w:szCs w:val="27"/>
            <w:rPrChange w:id="67" w:author="Esch, Ellen [2]" w:date="2023-04-23T20:19:00Z">
              <w:rPr/>
            </w:rPrChange>
          </w:rPr>
          <w:fldChar w:fldCharType="begin"/>
        </w:r>
        <w:r w:rsidR="00053C9C" w:rsidRPr="00053C9C">
          <w:rPr>
            <w:rFonts w:ascii="Calibri" w:hAnsi="Calibri" w:cs="Calibri"/>
            <w:sz w:val="27"/>
            <w:szCs w:val="27"/>
            <w:rPrChange w:id="68" w:author="Esch, Ellen [2]" w:date="2023-04-23T20:19:00Z">
              <w:rPr/>
            </w:rPrChange>
          </w:rPr>
          <w:instrText xml:space="preserve"> HYPERLINK "https://doi.org/10.3390/rs12091471" \t "_blank" </w:instrText>
        </w:r>
        <w:r w:rsidR="00053C9C" w:rsidRPr="00053C9C">
          <w:rPr>
            <w:rFonts w:ascii="Calibri" w:hAnsi="Calibri" w:cs="Calibri"/>
            <w:sz w:val="27"/>
            <w:szCs w:val="27"/>
            <w:rPrChange w:id="69" w:author="Esch, Ellen [2]" w:date="2023-04-23T20:19:00Z">
              <w:rPr/>
            </w:rPrChange>
          </w:rPr>
          <w:fldChar w:fldCharType="separate"/>
        </w:r>
        <w:r w:rsidR="00053C9C" w:rsidRPr="00053C9C">
          <w:rPr>
            <w:rStyle w:val="Strong"/>
            <w:rFonts w:ascii="Calibri" w:hAnsi="Calibri" w:cs="Calibri"/>
            <w:color w:val="0054A4"/>
            <w:sz w:val="27"/>
            <w:szCs w:val="27"/>
            <w:shd w:val="clear" w:color="auto" w:fill="FFFFFF"/>
            <w:rPrChange w:id="70" w:author="Esch, Ellen [2]" w:date="2023-04-23T20:19:00Z">
              <w:rPr>
                <w:rStyle w:val="Strong"/>
                <w:rFonts w:ascii="Avenir Next" w:hAnsi="Avenir Next"/>
                <w:color w:val="0054A4"/>
                <w:sz w:val="20"/>
                <w:szCs w:val="20"/>
                <w:shd w:val="clear" w:color="auto" w:fill="FFFFFF"/>
              </w:rPr>
            </w:rPrChange>
          </w:rPr>
          <w:t>Ermida</w:t>
        </w:r>
        <w:proofErr w:type="spellEnd"/>
        <w:r w:rsidR="00053C9C" w:rsidRPr="00053C9C">
          <w:rPr>
            <w:rStyle w:val="Strong"/>
            <w:rFonts w:ascii="Calibri" w:hAnsi="Calibri" w:cs="Calibri"/>
            <w:color w:val="0054A4"/>
            <w:sz w:val="27"/>
            <w:szCs w:val="27"/>
            <w:shd w:val="clear" w:color="auto" w:fill="FFFFFF"/>
            <w:rPrChange w:id="71" w:author="Esch, Ellen [2]" w:date="2023-04-23T20:19:00Z">
              <w:rPr>
                <w:rStyle w:val="Strong"/>
                <w:rFonts w:ascii="Avenir Next" w:hAnsi="Avenir Next"/>
                <w:color w:val="0054A4"/>
                <w:sz w:val="20"/>
                <w:szCs w:val="20"/>
                <w:shd w:val="clear" w:color="auto" w:fill="FFFFFF"/>
              </w:rPr>
            </w:rPrChange>
          </w:rPr>
          <w:t xml:space="preserve"> e</w:t>
        </w:r>
        <w:r w:rsidR="00053C9C" w:rsidRPr="00053C9C">
          <w:rPr>
            <w:rStyle w:val="Strong"/>
            <w:rFonts w:ascii="Calibri" w:hAnsi="Calibri" w:cs="Calibri"/>
            <w:color w:val="0054A4"/>
            <w:sz w:val="27"/>
            <w:szCs w:val="27"/>
            <w:shd w:val="clear" w:color="auto" w:fill="FFFFFF"/>
            <w:rPrChange w:id="72" w:author="Esch, Ellen [2]" w:date="2023-04-23T20:19:00Z">
              <w:rPr>
                <w:rStyle w:val="Strong"/>
                <w:rFonts w:ascii="Avenir Next" w:hAnsi="Avenir Next"/>
                <w:color w:val="0054A4"/>
                <w:sz w:val="20"/>
                <w:szCs w:val="20"/>
                <w:shd w:val="clear" w:color="auto" w:fill="FFFFFF"/>
              </w:rPr>
            </w:rPrChange>
          </w:rPr>
          <w:t>t</w:t>
        </w:r>
        <w:r w:rsidR="00053C9C" w:rsidRPr="00053C9C">
          <w:rPr>
            <w:rStyle w:val="Strong"/>
            <w:rFonts w:ascii="Calibri" w:hAnsi="Calibri" w:cs="Calibri"/>
            <w:color w:val="0054A4"/>
            <w:sz w:val="27"/>
            <w:szCs w:val="27"/>
            <w:shd w:val="clear" w:color="auto" w:fill="FFFFFF"/>
            <w:rPrChange w:id="73" w:author="Esch, Ellen [2]" w:date="2023-04-23T20:19:00Z">
              <w:rPr>
                <w:rStyle w:val="Strong"/>
                <w:rFonts w:ascii="Avenir Next" w:hAnsi="Avenir Next"/>
                <w:color w:val="0054A4"/>
                <w:sz w:val="20"/>
                <w:szCs w:val="20"/>
                <w:shd w:val="clear" w:color="auto" w:fill="FFFFFF"/>
              </w:rPr>
            </w:rPrChange>
          </w:rPr>
          <w:t xml:space="preserve"> al. 2020</w:t>
        </w:r>
        <w:r w:rsidR="00053C9C" w:rsidRPr="00053C9C">
          <w:rPr>
            <w:rFonts w:ascii="Calibri" w:hAnsi="Calibri" w:cs="Calibri"/>
            <w:sz w:val="27"/>
            <w:szCs w:val="27"/>
            <w:rPrChange w:id="74" w:author="Esch, Ellen [2]" w:date="2023-04-23T20:19:00Z">
              <w:rPr/>
            </w:rPrChange>
          </w:rPr>
          <w:fldChar w:fldCharType="end"/>
        </w:r>
        <w:r w:rsidR="00053C9C" w:rsidRPr="00053C9C">
          <w:rPr>
            <w:rFonts w:ascii="Calibri" w:hAnsi="Calibri" w:cs="Calibri"/>
            <w:sz w:val="27"/>
            <w:szCs w:val="27"/>
            <w:rPrChange w:id="75" w:author="Esch, Ellen [2]" w:date="2023-04-23T20:19:00Z">
              <w:rPr/>
            </w:rPrChange>
          </w:rPr>
          <w:fldChar w:fldCharType="begin"/>
        </w:r>
        <w:r w:rsidR="00053C9C" w:rsidRPr="00053C9C">
          <w:rPr>
            <w:rFonts w:ascii="Calibri" w:hAnsi="Calibri" w:cs="Calibri"/>
            <w:sz w:val="27"/>
            <w:szCs w:val="27"/>
            <w:rPrChange w:id="76" w:author="Esch, Ellen [2]" w:date="2023-04-23T20:19:00Z">
              <w:rPr/>
            </w:rPrChange>
          </w:rPr>
          <w:instrText xml:space="preserve"> HYPERLINK "https://doi.org/10.3390/rs12091471" \t "_blank" </w:instrText>
        </w:r>
        <w:r w:rsidR="00053C9C" w:rsidRPr="00053C9C">
          <w:rPr>
            <w:rFonts w:ascii="Calibri" w:hAnsi="Calibri" w:cs="Calibri"/>
            <w:sz w:val="27"/>
            <w:szCs w:val="27"/>
            <w:rPrChange w:id="77" w:author="Esch, Ellen [2]" w:date="2023-04-23T20:19:00Z">
              <w:rPr/>
            </w:rPrChange>
          </w:rPr>
          <w:fldChar w:fldCharType="separate"/>
        </w:r>
        <w:r w:rsidR="00053C9C" w:rsidRPr="00053C9C">
          <w:rPr>
            <w:rStyle w:val="Hyperlink"/>
            <w:rFonts w:ascii="Calibri" w:hAnsi="Calibri" w:cs="Calibri"/>
            <w:sz w:val="27"/>
            <w:szCs w:val="27"/>
            <w:shd w:val="clear" w:color="auto" w:fill="FFFFFF"/>
            <w:rPrChange w:id="78" w:author="Esch, Ellen [2]" w:date="2023-04-23T20:19:00Z">
              <w:rPr>
                <w:rStyle w:val="Hyperlink"/>
                <w:rFonts w:ascii="Avenir Next" w:hAnsi="Avenir Next"/>
                <w:sz w:val="2"/>
                <w:szCs w:val="2"/>
                <w:shd w:val="clear" w:color="auto" w:fill="FFFFFF"/>
              </w:rPr>
            </w:rPrChange>
          </w:rPr>
          <w:t> </w:t>
        </w:r>
        <w:r w:rsidR="00053C9C" w:rsidRPr="00053C9C">
          <w:rPr>
            <w:rFonts w:ascii="Calibri" w:hAnsi="Calibri" w:cs="Calibri"/>
            <w:sz w:val="27"/>
            <w:szCs w:val="27"/>
            <w:rPrChange w:id="79" w:author="Esch, Ellen [2]" w:date="2023-04-23T20:19:00Z">
              <w:rPr/>
            </w:rPrChange>
          </w:rPr>
          <w:fldChar w:fldCharType="end"/>
        </w:r>
        <w:r w:rsidR="00053C9C" w:rsidRPr="00053C9C">
          <w:rPr>
            <w:rFonts w:ascii="Calibri" w:hAnsi="Calibri" w:cs="Calibri"/>
            <w:color w:val="050505"/>
            <w:sz w:val="27"/>
            <w:szCs w:val="27"/>
            <w:shd w:val="clear" w:color="auto" w:fill="FFFFFF"/>
            <w:rPrChange w:id="80" w:author="Esch, Ellen [2]" w:date="2023-04-23T20:19:00Z">
              <w:rPr>
                <w:rFonts w:ascii="Avenir Next" w:hAnsi="Avenir Next"/>
                <w:color w:val="050505"/>
                <w:sz w:val="20"/>
                <w:szCs w:val="20"/>
                <w:shd w:val="clear" w:color="auto" w:fill="FFFFFF"/>
              </w:rPr>
            </w:rPrChange>
          </w:rPr>
          <w:t xml:space="preserve"> and </w:t>
        </w:r>
        <w:r w:rsidR="00053C9C" w:rsidRPr="00053C9C">
          <w:rPr>
            <w:rFonts w:ascii="Calibri" w:hAnsi="Calibri" w:cs="Calibri"/>
            <w:sz w:val="27"/>
            <w:szCs w:val="27"/>
            <w:rPrChange w:id="81" w:author="Esch, Ellen [2]" w:date="2023-04-23T20:19:00Z">
              <w:rPr/>
            </w:rPrChange>
          </w:rPr>
          <w:fldChar w:fldCharType="begin"/>
        </w:r>
        <w:r w:rsidR="00053C9C" w:rsidRPr="00053C9C">
          <w:rPr>
            <w:rFonts w:ascii="Calibri" w:hAnsi="Calibri" w:cs="Calibri"/>
            <w:sz w:val="27"/>
            <w:szCs w:val="27"/>
            <w:rPrChange w:id="82" w:author="Esch, Ellen [2]" w:date="2023-04-23T20:19:00Z">
              <w:rPr/>
            </w:rPrChange>
          </w:rPr>
          <w:instrText xml:space="preserve"> HYPERLINK "https://doi.org/10.3390/rs14164076" \t "_blank" </w:instrText>
        </w:r>
        <w:r w:rsidR="00053C9C" w:rsidRPr="00053C9C">
          <w:rPr>
            <w:rFonts w:ascii="Calibri" w:hAnsi="Calibri" w:cs="Calibri"/>
            <w:sz w:val="27"/>
            <w:szCs w:val="27"/>
            <w:rPrChange w:id="83" w:author="Esch, Ellen [2]" w:date="2023-04-23T20:19:00Z">
              <w:rPr/>
            </w:rPrChange>
          </w:rPr>
          <w:fldChar w:fldCharType="separate"/>
        </w:r>
        <w:r w:rsidR="00053C9C" w:rsidRPr="00053C9C">
          <w:rPr>
            <w:rStyle w:val="Hyperlink"/>
            <w:rFonts w:ascii="Calibri" w:hAnsi="Calibri" w:cs="Calibri"/>
            <w:sz w:val="27"/>
            <w:szCs w:val="27"/>
            <w:shd w:val="clear" w:color="auto" w:fill="FFFFFF"/>
            <w:rPrChange w:id="84" w:author="Esch, Ellen [2]" w:date="2023-04-23T20:19:00Z">
              <w:rPr>
                <w:rStyle w:val="Hyperlink"/>
                <w:rFonts w:ascii="Avenir Next" w:hAnsi="Avenir Next"/>
                <w:sz w:val="2"/>
                <w:szCs w:val="2"/>
                <w:shd w:val="clear" w:color="auto" w:fill="FFFFFF"/>
              </w:rPr>
            </w:rPrChange>
          </w:rPr>
          <w:t> </w:t>
        </w:r>
        <w:proofErr w:type="spellStart"/>
        <w:r w:rsidR="00053C9C" w:rsidRPr="00053C9C">
          <w:rPr>
            <w:rFonts w:ascii="Calibri" w:hAnsi="Calibri" w:cs="Calibri"/>
            <w:sz w:val="27"/>
            <w:szCs w:val="27"/>
            <w:rPrChange w:id="85" w:author="Esch, Ellen [2]" w:date="2023-04-23T20:19:00Z">
              <w:rPr/>
            </w:rPrChange>
          </w:rPr>
          <w:fldChar w:fldCharType="end"/>
        </w:r>
        <w:r w:rsidR="00053C9C" w:rsidRPr="00053C9C">
          <w:rPr>
            <w:rFonts w:ascii="Calibri" w:hAnsi="Calibri" w:cs="Calibri"/>
            <w:sz w:val="27"/>
            <w:szCs w:val="27"/>
            <w:rPrChange w:id="86" w:author="Esch, Ellen [2]" w:date="2023-04-23T20:19:00Z">
              <w:rPr/>
            </w:rPrChange>
          </w:rPr>
          <w:fldChar w:fldCharType="begin"/>
        </w:r>
        <w:r w:rsidR="00053C9C" w:rsidRPr="00053C9C">
          <w:rPr>
            <w:rFonts w:ascii="Calibri" w:hAnsi="Calibri" w:cs="Calibri"/>
            <w:sz w:val="27"/>
            <w:szCs w:val="27"/>
            <w:rPrChange w:id="87" w:author="Esch, Ellen [2]" w:date="2023-04-23T20:19:00Z">
              <w:rPr/>
            </w:rPrChange>
          </w:rPr>
          <w:instrText xml:space="preserve"> HYPERLINK "https://doi.org/10.3390/rs14164076" \t "_blank" </w:instrText>
        </w:r>
        <w:r w:rsidR="00053C9C" w:rsidRPr="00053C9C">
          <w:rPr>
            <w:rFonts w:ascii="Calibri" w:hAnsi="Calibri" w:cs="Calibri"/>
            <w:sz w:val="27"/>
            <w:szCs w:val="27"/>
            <w:rPrChange w:id="88" w:author="Esch, Ellen [2]" w:date="2023-04-23T20:19:00Z">
              <w:rPr/>
            </w:rPrChange>
          </w:rPr>
          <w:fldChar w:fldCharType="separate"/>
        </w:r>
        <w:r w:rsidR="00053C9C" w:rsidRPr="00053C9C">
          <w:rPr>
            <w:rStyle w:val="Strong"/>
            <w:rFonts w:ascii="Calibri" w:hAnsi="Calibri" w:cs="Calibri"/>
            <w:color w:val="0054A4"/>
            <w:sz w:val="27"/>
            <w:szCs w:val="27"/>
            <w:shd w:val="clear" w:color="auto" w:fill="FFFFFF"/>
            <w:rPrChange w:id="89" w:author="Esch, Ellen [2]" w:date="2023-04-23T20:19:00Z">
              <w:rPr>
                <w:rStyle w:val="Strong"/>
                <w:rFonts w:ascii="Avenir Next" w:hAnsi="Avenir Next"/>
                <w:color w:val="0054A4"/>
                <w:sz w:val="20"/>
                <w:szCs w:val="20"/>
                <w:shd w:val="clear" w:color="auto" w:fill="FFFFFF"/>
              </w:rPr>
            </w:rPrChange>
          </w:rPr>
          <w:t>Onačillová</w:t>
        </w:r>
        <w:proofErr w:type="spellEnd"/>
        <w:r w:rsidR="00053C9C" w:rsidRPr="00053C9C">
          <w:rPr>
            <w:rStyle w:val="Strong"/>
            <w:rFonts w:ascii="Calibri" w:hAnsi="Calibri" w:cs="Calibri"/>
            <w:color w:val="0054A4"/>
            <w:sz w:val="27"/>
            <w:szCs w:val="27"/>
            <w:shd w:val="clear" w:color="auto" w:fill="FFFFFF"/>
            <w:rPrChange w:id="90" w:author="Esch, Ellen [2]" w:date="2023-04-23T20:19:00Z">
              <w:rPr>
                <w:rStyle w:val="Strong"/>
                <w:rFonts w:ascii="Avenir Next" w:hAnsi="Avenir Next"/>
                <w:color w:val="0054A4"/>
                <w:sz w:val="20"/>
                <w:szCs w:val="20"/>
                <w:shd w:val="clear" w:color="auto" w:fill="FFFFFF"/>
              </w:rPr>
            </w:rPrChange>
          </w:rPr>
          <w:t xml:space="preserve"> et al. 2</w:t>
        </w:r>
        <w:r w:rsidR="00053C9C" w:rsidRPr="00053C9C">
          <w:rPr>
            <w:rStyle w:val="Strong"/>
            <w:rFonts w:ascii="Calibri" w:hAnsi="Calibri" w:cs="Calibri"/>
            <w:color w:val="0054A4"/>
            <w:sz w:val="27"/>
            <w:szCs w:val="27"/>
            <w:shd w:val="clear" w:color="auto" w:fill="FFFFFF"/>
            <w:rPrChange w:id="91" w:author="Esch, Ellen [2]" w:date="2023-04-23T20:19:00Z">
              <w:rPr>
                <w:rStyle w:val="Strong"/>
                <w:rFonts w:ascii="Avenir Next" w:hAnsi="Avenir Next"/>
                <w:color w:val="0054A4"/>
                <w:sz w:val="20"/>
                <w:szCs w:val="20"/>
                <w:shd w:val="clear" w:color="auto" w:fill="FFFFFF"/>
              </w:rPr>
            </w:rPrChange>
          </w:rPr>
          <w:t>0</w:t>
        </w:r>
        <w:r w:rsidR="00053C9C" w:rsidRPr="00053C9C">
          <w:rPr>
            <w:rStyle w:val="Strong"/>
            <w:rFonts w:ascii="Calibri" w:hAnsi="Calibri" w:cs="Calibri"/>
            <w:color w:val="0054A4"/>
            <w:sz w:val="27"/>
            <w:szCs w:val="27"/>
            <w:shd w:val="clear" w:color="auto" w:fill="FFFFFF"/>
            <w:rPrChange w:id="92" w:author="Esch, Ellen [2]" w:date="2023-04-23T20:19:00Z">
              <w:rPr>
                <w:rStyle w:val="Strong"/>
                <w:rFonts w:ascii="Avenir Next" w:hAnsi="Avenir Next"/>
                <w:color w:val="0054A4"/>
                <w:sz w:val="20"/>
                <w:szCs w:val="20"/>
                <w:shd w:val="clear" w:color="auto" w:fill="FFFFFF"/>
              </w:rPr>
            </w:rPrChange>
          </w:rPr>
          <w:t>22</w:t>
        </w:r>
        <w:r w:rsidR="00053C9C" w:rsidRPr="00053C9C">
          <w:rPr>
            <w:rFonts w:ascii="Calibri" w:hAnsi="Calibri" w:cs="Calibri"/>
            <w:sz w:val="27"/>
            <w:szCs w:val="27"/>
            <w:rPrChange w:id="93" w:author="Esch, Ellen [2]" w:date="2023-04-23T20:19:00Z">
              <w:rPr/>
            </w:rPrChange>
          </w:rPr>
          <w:fldChar w:fldCharType="end"/>
        </w:r>
        <w:r w:rsidR="00053C9C" w:rsidRPr="00053C9C">
          <w:rPr>
            <w:rFonts w:ascii="Calibri" w:hAnsi="Calibri" w:cs="Calibri"/>
            <w:sz w:val="27"/>
            <w:szCs w:val="27"/>
            <w:rPrChange w:id="94" w:author="Esch, Ellen [2]" w:date="2023-04-23T20:19:00Z">
              <w:rPr/>
            </w:rPrChange>
          </w:rPr>
          <w:fldChar w:fldCharType="begin"/>
        </w:r>
        <w:r w:rsidR="00053C9C" w:rsidRPr="00053C9C">
          <w:rPr>
            <w:rFonts w:ascii="Calibri" w:hAnsi="Calibri" w:cs="Calibri"/>
            <w:sz w:val="27"/>
            <w:szCs w:val="27"/>
            <w:rPrChange w:id="95" w:author="Esch, Ellen [2]" w:date="2023-04-23T20:19:00Z">
              <w:rPr/>
            </w:rPrChange>
          </w:rPr>
          <w:instrText xml:space="preserve"> HYPERLINK "https://doi.org/10.3390/rs14164076" \t "_blank" </w:instrText>
        </w:r>
        <w:r w:rsidR="00053C9C" w:rsidRPr="00053C9C">
          <w:rPr>
            <w:rFonts w:ascii="Calibri" w:hAnsi="Calibri" w:cs="Calibri"/>
            <w:sz w:val="27"/>
            <w:szCs w:val="27"/>
            <w:rPrChange w:id="96" w:author="Esch, Ellen [2]" w:date="2023-04-23T20:19:00Z">
              <w:rPr/>
            </w:rPrChange>
          </w:rPr>
          <w:fldChar w:fldCharType="separate"/>
        </w:r>
        <w:r w:rsidR="00053C9C" w:rsidRPr="00053C9C">
          <w:rPr>
            <w:rStyle w:val="Hyperlink"/>
            <w:rFonts w:ascii="Calibri" w:hAnsi="Calibri" w:cs="Calibri"/>
            <w:sz w:val="27"/>
            <w:szCs w:val="27"/>
            <w:shd w:val="clear" w:color="auto" w:fill="FFFFFF"/>
            <w:rPrChange w:id="97" w:author="Esch, Ellen [2]" w:date="2023-04-23T20:19:00Z">
              <w:rPr>
                <w:rStyle w:val="Hyperlink"/>
                <w:rFonts w:ascii="Avenir Next" w:hAnsi="Avenir Next"/>
                <w:sz w:val="2"/>
                <w:szCs w:val="2"/>
                <w:shd w:val="clear" w:color="auto" w:fill="FFFFFF"/>
              </w:rPr>
            </w:rPrChange>
          </w:rPr>
          <w:t> </w:t>
        </w:r>
        <w:r w:rsidR="00053C9C" w:rsidRPr="00053C9C">
          <w:rPr>
            <w:rFonts w:ascii="Calibri" w:hAnsi="Calibri" w:cs="Calibri"/>
            <w:sz w:val="27"/>
            <w:szCs w:val="27"/>
            <w:rPrChange w:id="98" w:author="Esch, Ellen [2]" w:date="2023-04-23T20:19:00Z">
              <w:rPr/>
            </w:rPrChange>
          </w:rPr>
          <w:fldChar w:fldCharType="end"/>
        </w:r>
        <w:r w:rsidR="00053C9C" w:rsidRPr="00053C9C">
          <w:rPr>
            <w:rFonts w:ascii="Calibri" w:hAnsi="Calibri" w:cs="Calibri"/>
            <w:color w:val="050505"/>
            <w:sz w:val="27"/>
            <w:szCs w:val="27"/>
            <w:shd w:val="clear" w:color="auto" w:fill="FFFFFF"/>
            <w:rPrChange w:id="99" w:author="Esch, Ellen [2]" w:date="2023-04-23T20:19:00Z">
              <w:rPr>
                <w:rFonts w:ascii="Avenir Next" w:hAnsi="Avenir Next"/>
                <w:color w:val="050505"/>
                <w:sz w:val="20"/>
                <w:szCs w:val="20"/>
                <w:shd w:val="clear" w:color="auto" w:fill="FFFFFF"/>
              </w:rPr>
            </w:rPrChange>
          </w:rPr>
          <w:t>).</w:t>
        </w:r>
        <w:r w:rsidR="00053C9C">
          <w:rPr>
            <w:rFonts w:ascii="Avenir Next" w:hAnsi="Avenir Next"/>
            <w:color w:val="050505"/>
            <w:sz w:val="20"/>
            <w:szCs w:val="20"/>
            <w:shd w:val="clear" w:color="auto" w:fill="FFFFFF"/>
          </w:rPr>
          <w:t xml:space="preserve"> </w:t>
        </w:r>
      </w:moveTo>
      <w:moveToRangeEnd w:id="55"/>
    </w:p>
    <w:p w14:paraId="14A0388E" w14:textId="77777777" w:rsidR="00415433" w:rsidRDefault="00415433" w:rsidP="00415433">
      <w:pPr>
        <w:shd w:val="clear" w:color="auto" w:fill="FFFFFF"/>
        <w:rPr>
          <w:ins w:id="100" w:author="Esch, Ellen [2]" w:date="2023-04-23T20:44:00Z"/>
          <w:rFonts w:ascii="Calibri" w:eastAsia="Times New Roman" w:hAnsi="Calibri" w:cs="Calibri"/>
          <w:color w:val="000020"/>
          <w:kern w:val="0"/>
          <w:sz w:val="27"/>
          <w:szCs w:val="27"/>
          <w14:ligatures w14:val="none"/>
        </w:rPr>
      </w:pPr>
    </w:p>
    <w:p w14:paraId="2E4B63D4" w14:textId="7A32F296" w:rsidR="00E2408A" w:rsidRDefault="00415433" w:rsidP="00415433">
      <w:pPr>
        <w:shd w:val="clear" w:color="auto" w:fill="FFFFFF"/>
        <w:rPr>
          <w:ins w:id="101" w:author="Esch, Ellen [2]" w:date="2023-04-23T21:13:00Z"/>
          <w:rFonts w:ascii="Calibri" w:eastAsia="Times New Roman" w:hAnsi="Calibri" w:cs="Calibri"/>
          <w:color w:val="000020"/>
          <w:kern w:val="0"/>
          <w:sz w:val="27"/>
          <w:szCs w:val="27"/>
          <w14:ligatures w14:val="none"/>
        </w:rPr>
      </w:pPr>
      <w:ins w:id="102" w:author="Esch, Ellen [2]" w:date="2023-04-23T20:44:00Z">
        <w:r>
          <w:rPr>
            <w:rFonts w:ascii="Calibri" w:eastAsia="Times New Roman" w:hAnsi="Calibri" w:cs="Calibri"/>
            <w:color w:val="000020"/>
            <w:kern w:val="0"/>
            <w:sz w:val="27"/>
            <w:szCs w:val="27"/>
            <w14:ligatures w14:val="none"/>
          </w:rPr>
          <w:t>First, Landsat 9</w:t>
        </w:r>
      </w:ins>
      <w:ins w:id="103" w:author="Esch, Ellen [2]" w:date="2023-04-23T20:58:00Z">
        <w:r w:rsidR="00B50941">
          <w:rPr>
            <w:rFonts w:ascii="Calibri" w:eastAsia="Times New Roman" w:hAnsi="Calibri" w:cs="Calibri"/>
            <w:color w:val="000020"/>
            <w:kern w:val="0"/>
            <w:sz w:val="27"/>
            <w:szCs w:val="27"/>
            <w14:ligatures w14:val="none"/>
          </w:rPr>
          <w:t xml:space="preserve"> imagery</w:t>
        </w:r>
      </w:ins>
      <w:ins w:id="104" w:author="Esch, Ellen [2]" w:date="2023-04-23T20:44:00Z">
        <w:r>
          <w:rPr>
            <w:rFonts w:ascii="Calibri" w:eastAsia="Times New Roman" w:hAnsi="Calibri" w:cs="Calibri"/>
            <w:color w:val="000020"/>
            <w:kern w:val="0"/>
            <w:sz w:val="27"/>
            <w:szCs w:val="27"/>
            <w14:ligatures w14:val="none"/>
          </w:rPr>
          <w:t xml:space="preserve"> taken at </w:t>
        </w:r>
      </w:ins>
      <w:del w:id="105" w:author="Esch, Ellen [2]" w:date="2023-04-23T20:44:00Z">
        <w:r w:rsidR="00CD6D32" w:rsidRPr="00CD6D32" w:rsidDel="00415433">
          <w:rPr>
            <w:rFonts w:ascii="Calibri" w:eastAsia="Times New Roman" w:hAnsi="Calibri" w:cs="Calibri"/>
            <w:color w:val="000020"/>
            <w:kern w:val="0"/>
            <w:sz w:val="27"/>
            <w:szCs w:val="27"/>
            <w14:ligatures w14:val="none"/>
          </w:rPr>
          <w:delText xml:space="preserve"> </w:delText>
        </w:r>
      </w:del>
      <w:del w:id="106" w:author="Esch, Ellen [2]" w:date="2023-04-23T20:57:00Z">
        <w:r w:rsidR="00CD6D32" w:rsidRPr="00CD6D32" w:rsidDel="00B50941">
          <w:rPr>
            <w:rFonts w:ascii="Calibri" w:eastAsia="Times New Roman" w:hAnsi="Calibri" w:cs="Calibri"/>
            <w:color w:val="000020"/>
            <w:kern w:val="0"/>
            <w:sz w:val="27"/>
            <w:szCs w:val="27"/>
            <w14:ligatures w14:val="none"/>
          </w:rPr>
          <w:delText xml:space="preserve">This satellite image was taken at </w:delText>
        </w:r>
      </w:del>
      <w:r w:rsidR="00CD6D32" w:rsidRPr="00CD6D32">
        <w:rPr>
          <w:rFonts w:ascii="Calibri" w:eastAsia="Times New Roman" w:hAnsi="Calibri" w:cs="Calibri"/>
          <w:color w:val="000020"/>
          <w:kern w:val="0"/>
          <w:sz w:val="27"/>
          <w:szCs w:val="27"/>
          <w14:ligatures w14:val="none"/>
        </w:rPr>
        <w:t xml:space="preserve">11:59 am CDT on </w:t>
      </w:r>
      <w:del w:id="107" w:author="Esch, Ellen [2]" w:date="2023-04-23T20:47:00Z">
        <w:r w:rsidR="00CD6D32" w:rsidRPr="00CD6D32" w:rsidDel="00415433">
          <w:rPr>
            <w:rFonts w:ascii="Calibri" w:eastAsia="Times New Roman" w:hAnsi="Calibri" w:cs="Calibri"/>
            <w:color w:val="000020"/>
            <w:kern w:val="0"/>
            <w:sz w:val="27"/>
            <w:szCs w:val="27"/>
            <w14:ligatures w14:val="none"/>
          </w:rPr>
          <w:delText xml:space="preserve">July </w:delText>
        </w:r>
      </w:del>
      <w:ins w:id="108" w:author="Esch, Ellen [2]" w:date="2023-04-23T20:47:00Z">
        <w:r>
          <w:rPr>
            <w:rFonts w:ascii="Calibri" w:eastAsia="Times New Roman" w:hAnsi="Calibri" w:cs="Calibri"/>
            <w:color w:val="000020"/>
            <w:kern w:val="0"/>
            <w:sz w:val="27"/>
            <w:szCs w:val="27"/>
            <w14:ligatures w14:val="none"/>
          </w:rPr>
          <w:t>September</w:t>
        </w:r>
        <w:r w:rsidRPr="00CD6D32">
          <w:rPr>
            <w:rFonts w:ascii="Calibri" w:eastAsia="Times New Roman" w:hAnsi="Calibri" w:cs="Calibri"/>
            <w:color w:val="000020"/>
            <w:kern w:val="0"/>
            <w:sz w:val="27"/>
            <w:szCs w:val="27"/>
            <w14:ligatures w14:val="none"/>
          </w:rPr>
          <w:t xml:space="preserve"> </w:t>
        </w:r>
      </w:ins>
      <w:del w:id="109" w:author="Esch, Ellen [2]" w:date="2023-04-23T20:47:00Z">
        <w:r w:rsidR="00CD6D32" w:rsidRPr="00CD6D32" w:rsidDel="00415433">
          <w:rPr>
            <w:rFonts w:ascii="Calibri" w:eastAsia="Times New Roman" w:hAnsi="Calibri" w:cs="Calibri"/>
            <w:color w:val="000020"/>
            <w:kern w:val="0"/>
            <w:sz w:val="27"/>
            <w:szCs w:val="27"/>
            <w14:ligatures w14:val="none"/>
          </w:rPr>
          <w:delText>22</w:delText>
        </w:r>
      </w:del>
      <w:ins w:id="110" w:author="Esch, Ellen [2]" w:date="2023-04-23T20:47:00Z">
        <w:r>
          <w:rPr>
            <w:rFonts w:ascii="Calibri" w:eastAsia="Times New Roman" w:hAnsi="Calibri" w:cs="Calibri"/>
            <w:color w:val="000020"/>
            <w:kern w:val="0"/>
            <w:sz w:val="27"/>
            <w:szCs w:val="27"/>
            <w14:ligatures w14:val="none"/>
          </w:rPr>
          <w:t>01</w:t>
        </w:r>
      </w:ins>
      <w:r w:rsidR="00CD6D32" w:rsidRPr="00CD6D32">
        <w:rPr>
          <w:rFonts w:ascii="Calibri" w:eastAsia="Times New Roman" w:hAnsi="Calibri" w:cs="Calibri"/>
          <w:color w:val="000020"/>
          <w:kern w:val="0"/>
          <w:sz w:val="27"/>
          <w:szCs w:val="27"/>
          <w14:ligatures w14:val="none"/>
        </w:rPr>
        <w:t xml:space="preserve">, </w:t>
      </w:r>
      <w:del w:id="111" w:author="Esch, Ellen [2]" w:date="2023-04-23T20:47:00Z">
        <w:r w:rsidR="00CD6D32" w:rsidRPr="00CD6D32" w:rsidDel="00415433">
          <w:rPr>
            <w:rFonts w:ascii="Calibri" w:eastAsia="Times New Roman" w:hAnsi="Calibri" w:cs="Calibri"/>
            <w:color w:val="000020"/>
            <w:kern w:val="0"/>
            <w:sz w:val="27"/>
            <w:szCs w:val="27"/>
            <w14:ligatures w14:val="none"/>
          </w:rPr>
          <w:delText>2016</w:delText>
        </w:r>
      </w:del>
      <w:ins w:id="112" w:author="Esch, Ellen [2]" w:date="2023-04-23T20:47:00Z">
        <w:r w:rsidRPr="00CD6D32">
          <w:rPr>
            <w:rFonts w:ascii="Calibri" w:eastAsia="Times New Roman" w:hAnsi="Calibri" w:cs="Calibri"/>
            <w:color w:val="000020"/>
            <w:kern w:val="0"/>
            <w:sz w:val="27"/>
            <w:szCs w:val="27"/>
            <w14:ligatures w14:val="none"/>
          </w:rPr>
          <w:t>20</w:t>
        </w:r>
        <w:r>
          <w:rPr>
            <w:rFonts w:ascii="Calibri" w:eastAsia="Times New Roman" w:hAnsi="Calibri" w:cs="Calibri"/>
            <w:color w:val="000020"/>
            <w:kern w:val="0"/>
            <w:sz w:val="27"/>
            <w:szCs w:val="27"/>
            <w14:ligatures w14:val="none"/>
          </w:rPr>
          <w:t>22</w:t>
        </w:r>
      </w:ins>
      <w:ins w:id="113" w:author="Esch, Ellen [2]" w:date="2023-04-23T20:57:00Z">
        <w:r w:rsidR="00B50941">
          <w:rPr>
            <w:rFonts w:ascii="Calibri" w:eastAsia="Times New Roman" w:hAnsi="Calibri" w:cs="Calibri"/>
            <w:color w:val="000020"/>
            <w:kern w:val="0"/>
            <w:sz w:val="27"/>
            <w:szCs w:val="27"/>
            <w14:ligatures w14:val="none"/>
          </w:rPr>
          <w:t xml:space="preserve"> was </w:t>
        </w:r>
      </w:ins>
      <w:ins w:id="114" w:author="Esch, Ellen [2]" w:date="2023-04-23T20:58:00Z">
        <w:r w:rsidR="00B50941">
          <w:rPr>
            <w:rFonts w:ascii="Calibri" w:eastAsia="Times New Roman" w:hAnsi="Calibri" w:cs="Calibri"/>
            <w:color w:val="000020"/>
            <w:kern w:val="0"/>
            <w:sz w:val="27"/>
            <w:szCs w:val="27"/>
            <w14:ligatures w14:val="none"/>
          </w:rPr>
          <w:t>processed into 30-meter resolution LST</w:t>
        </w:r>
      </w:ins>
      <w:ins w:id="115" w:author="Esch, Ellen [2]" w:date="2023-04-23T21:12:00Z">
        <w:r w:rsidR="00BF3043">
          <w:rPr>
            <w:rFonts w:ascii="Calibri" w:eastAsia="Times New Roman" w:hAnsi="Calibri" w:cs="Calibri"/>
            <w:color w:val="000020"/>
            <w:kern w:val="0"/>
            <w:sz w:val="27"/>
            <w:szCs w:val="27"/>
            <w14:ligatures w14:val="none"/>
          </w:rPr>
          <w:t xml:space="preserve"> </w:t>
        </w:r>
      </w:ins>
      <w:ins w:id="116" w:author="Esch, Ellen [2]" w:date="2023-04-23T21:13:00Z">
        <w:r w:rsidR="008D2B58">
          <w:rPr>
            <w:rFonts w:ascii="Calibri" w:eastAsia="Times New Roman" w:hAnsi="Calibri" w:cs="Calibri"/>
            <w:color w:val="000020"/>
            <w:kern w:val="0"/>
            <w:sz w:val="27"/>
            <w:szCs w:val="27"/>
            <w14:ligatures w14:val="none"/>
          </w:rPr>
          <w:t xml:space="preserve">(based on </w:t>
        </w:r>
      </w:ins>
      <w:proofErr w:type="spellStart"/>
      <w:ins w:id="117" w:author="Esch, Ellen [2]" w:date="2023-04-23T21:12:00Z">
        <w:r w:rsidR="00BF3043">
          <w:rPr>
            <w:rFonts w:ascii="Calibri" w:eastAsia="Times New Roman" w:hAnsi="Calibri" w:cs="Calibri"/>
            <w:color w:val="000020"/>
            <w:kern w:val="0"/>
            <w:sz w:val="27"/>
            <w:szCs w:val="27"/>
            <w14:ligatures w14:val="none"/>
          </w:rPr>
          <w:t>Ermida</w:t>
        </w:r>
        <w:proofErr w:type="spellEnd"/>
        <w:r w:rsidR="00BF3043">
          <w:rPr>
            <w:rFonts w:ascii="Calibri" w:eastAsia="Times New Roman" w:hAnsi="Calibri" w:cs="Calibri"/>
            <w:color w:val="000020"/>
            <w:kern w:val="0"/>
            <w:sz w:val="27"/>
            <w:szCs w:val="27"/>
            <w14:ligatures w14:val="none"/>
          </w:rPr>
          <w:t xml:space="preserve"> et al. 2020</w:t>
        </w:r>
      </w:ins>
      <w:ins w:id="118" w:author="Esch, Ellen [2]" w:date="2023-04-23T21:13:00Z">
        <w:r w:rsidR="008D2B58">
          <w:rPr>
            <w:rFonts w:ascii="Calibri" w:eastAsia="Times New Roman" w:hAnsi="Calibri" w:cs="Calibri"/>
            <w:color w:val="000020"/>
            <w:kern w:val="0"/>
            <w:sz w:val="27"/>
            <w:szCs w:val="27"/>
            <w14:ligatures w14:val="none"/>
          </w:rPr>
          <w:t>)</w:t>
        </w:r>
      </w:ins>
      <w:r w:rsidR="00CD6D32" w:rsidRPr="00CD6D32">
        <w:rPr>
          <w:rFonts w:ascii="Calibri" w:eastAsia="Times New Roman" w:hAnsi="Calibri" w:cs="Calibri"/>
          <w:color w:val="000020"/>
          <w:kern w:val="0"/>
          <w:sz w:val="27"/>
          <w:szCs w:val="27"/>
          <w14:ligatures w14:val="none"/>
        </w:rPr>
        <w:t xml:space="preserve">. At this time, the air temperature was </w:t>
      </w:r>
      <w:ins w:id="119" w:author="Esch, Ellen [2]" w:date="2023-04-23T20:56:00Z">
        <w:r w:rsidR="00B50941">
          <w:rPr>
            <w:rFonts w:ascii="Calibri" w:eastAsia="Times New Roman" w:hAnsi="Calibri" w:cs="Calibri"/>
            <w:color w:val="000020"/>
            <w:kern w:val="0"/>
            <w:sz w:val="27"/>
            <w:szCs w:val="27"/>
            <w14:ligatures w14:val="none"/>
          </w:rPr>
          <w:t>88</w:t>
        </w:r>
      </w:ins>
      <w:del w:id="120" w:author="Esch, Ellen [2]" w:date="2023-04-23T20:56:00Z">
        <w:r w:rsidR="00CD6D32" w:rsidRPr="00CD6D32" w:rsidDel="00B50941">
          <w:rPr>
            <w:rFonts w:ascii="Calibri" w:eastAsia="Times New Roman" w:hAnsi="Calibri" w:cs="Calibri"/>
            <w:color w:val="000020"/>
            <w:kern w:val="0"/>
            <w:sz w:val="27"/>
            <w:szCs w:val="27"/>
            <w14:ligatures w14:val="none"/>
          </w:rPr>
          <w:delText>90</w:delText>
        </w:r>
      </w:del>
      <w:r w:rsidR="00CD6D32" w:rsidRPr="00CD6D32">
        <w:rPr>
          <w:rFonts w:ascii="Calibri" w:eastAsia="Times New Roman" w:hAnsi="Calibri" w:cs="Calibri"/>
          <w:color w:val="000020"/>
          <w:kern w:val="0"/>
          <w:sz w:val="27"/>
          <w:szCs w:val="27"/>
          <w14:ligatures w14:val="none"/>
        </w:rPr>
        <w:t xml:space="preserve">F </w:t>
      </w:r>
      <w:del w:id="121" w:author="Esch, Ellen [2]" w:date="2023-04-23T20:58:00Z">
        <w:r w:rsidR="00CD6D32" w:rsidRPr="00CD6D32" w:rsidDel="00B50941">
          <w:rPr>
            <w:rFonts w:ascii="Calibri" w:eastAsia="Times New Roman" w:hAnsi="Calibri" w:cs="Calibri"/>
            <w:color w:val="000020"/>
            <w:kern w:val="0"/>
            <w:sz w:val="27"/>
            <w:szCs w:val="27"/>
            <w14:ligatures w14:val="none"/>
          </w:rPr>
          <w:delText xml:space="preserve">with a heat index of 90.3F, as taken </w:delText>
        </w:r>
      </w:del>
      <w:r w:rsidR="00CD6D32" w:rsidRPr="00CD6D32">
        <w:rPr>
          <w:rFonts w:ascii="Calibri" w:eastAsia="Times New Roman" w:hAnsi="Calibri" w:cs="Calibri"/>
          <w:color w:val="000020"/>
          <w:kern w:val="0"/>
          <w:sz w:val="27"/>
          <w:szCs w:val="27"/>
          <w14:ligatures w14:val="none"/>
        </w:rPr>
        <w:t>at the Minneapolis-St. Paul International Airport (</w:t>
      </w:r>
      <w:del w:id="122" w:author="Esch, Ellen [2]" w:date="2023-04-23T20:59:00Z">
        <w:r w:rsidR="00CD6D32" w:rsidRPr="00CD6D32" w:rsidDel="00B50941">
          <w:rPr>
            <w:rFonts w:ascii="Calibri" w:eastAsia="Times New Roman" w:hAnsi="Calibri" w:cs="Calibri"/>
            <w:color w:val="000020"/>
            <w:kern w:val="0"/>
            <w:sz w:val="27"/>
            <w:szCs w:val="27"/>
            <w14:ligatures w14:val="none"/>
          </w:rPr>
          <w:delText>Minneapolis-St Paul International Airport, 2016</w:delText>
        </w:r>
      </w:del>
      <w:ins w:id="123" w:author="Esch, Ellen [2]" w:date="2023-04-23T21:13:00Z">
        <w:r w:rsidR="008D2B58">
          <w:rPr>
            <w:rFonts w:ascii="Calibri" w:eastAsia="Times New Roman" w:hAnsi="Calibri" w:cs="Calibri"/>
            <w:color w:val="000020"/>
            <w:kern w:val="0"/>
            <w:sz w:val="27"/>
            <w:szCs w:val="27"/>
            <w14:ligatures w14:val="none"/>
          </w:rPr>
          <w:t>NOA</w:t>
        </w:r>
      </w:ins>
      <w:ins w:id="124" w:author="Esch, Ellen [2]" w:date="2023-04-23T21:14:00Z">
        <w:r w:rsidR="008D2B58">
          <w:rPr>
            <w:rFonts w:ascii="Calibri" w:eastAsia="Times New Roman" w:hAnsi="Calibri" w:cs="Calibri"/>
            <w:color w:val="000020"/>
            <w:kern w:val="0"/>
            <w:sz w:val="27"/>
            <w:szCs w:val="27"/>
            <w14:ligatures w14:val="none"/>
          </w:rPr>
          <w:t>A</w:t>
        </w:r>
      </w:ins>
      <w:r w:rsidR="00CD6D32" w:rsidRPr="00CD6D32">
        <w:rPr>
          <w:rFonts w:ascii="Calibri" w:eastAsia="Times New Roman" w:hAnsi="Calibri" w:cs="Calibri"/>
          <w:color w:val="000020"/>
          <w:kern w:val="0"/>
          <w:sz w:val="27"/>
          <w:szCs w:val="27"/>
          <w14:ligatures w14:val="none"/>
        </w:rPr>
        <w:t xml:space="preserve">). </w:t>
      </w:r>
      <w:ins w:id="125" w:author="Esch, Ellen [2]" w:date="2023-04-23T21:01:00Z">
        <w:r w:rsidR="00B50941">
          <w:rPr>
            <w:rFonts w:ascii="Calibri" w:eastAsia="Times New Roman" w:hAnsi="Calibri" w:cs="Calibri"/>
            <w:color w:val="000020"/>
            <w:kern w:val="0"/>
            <w:sz w:val="27"/>
            <w:szCs w:val="27"/>
            <w14:ligatures w14:val="none"/>
          </w:rPr>
          <w:t xml:space="preserve">A model predicting </w:t>
        </w:r>
      </w:ins>
      <w:ins w:id="126" w:author="Esch, Ellen [2]" w:date="2023-04-23T21:02:00Z">
        <w:r w:rsidR="00B50941">
          <w:rPr>
            <w:rFonts w:ascii="Calibri" w:eastAsia="Times New Roman" w:hAnsi="Calibri" w:cs="Calibri"/>
            <w:color w:val="000020"/>
            <w:kern w:val="0"/>
            <w:sz w:val="27"/>
            <w:szCs w:val="27"/>
            <w14:ligatures w14:val="none"/>
          </w:rPr>
          <w:t xml:space="preserve">LST based on spectral indices of Normalized Difference Vegetation Index (NDVI), </w:t>
        </w:r>
      </w:ins>
      <w:ins w:id="127" w:author="Esch, Ellen [2]" w:date="2023-04-23T21:03:00Z">
        <w:r w:rsidR="00BF3043">
          <w:rPr>
            <w:rFonts w:ascii="Calibri" w:eastAsia="Times New Roman" w:hAnsi="Calibri" w:cs="Calibri"/>
            <w:color w:val="000020"/>
            <w:kern w:val="0"/>
            <w:sz w:val="27"/>
            <w:szCs w:val="27"/>
            <w14:ligatures w14:val="none"/>
          </w:rPr>
          <w:t xml:space="preserve">Normalized Difference Water Index </w:t>
        </w:r>
      </w:ins>
      <w:ins w:id="128" w:author="Esch, Ellen [2]" w:date="2023-04-23T21:02:00Z">
        <w:r w:rsidR="00B50941">
          <w:rPr>
            <w:rFonts w:ascii="Calibri" w:eastAsia="Times New Roman" w:hAnsi="Calibri" w:cs="Calibri"/>
            <w:color w:val="000020"/>
            <w:kern w:val="0"/>
            <w:sz w:val="27"/>
            <w:szCs w:val="27"/>
            <w14:ligatures w14:val="none"/>
          </w:rPr>
          <w:t>(NDW</w:t>
        </w:r>
      </w:ins>
      <w:ins w:id="129" w:author="Esch, Ellen [2]" w:date="2023-04-23T21:03:00Z">
        <w:r w:rsidR="00BF3043">
          <w:rPr>
            <w:rFonts w:ascii="Calibri" w:eastAsia="Times New Roman" w:hAnsi="Calibri" w:cs="Calibri"/>
            <w:color w:val="000020"/>
            <w:kern w:val="0"/>
            <w:sz w:val="27"/>
            <w:szCs w:val="27"/>
            <w14:ligatures w14:val="none"/>
          </w:rPr>
          <w:t>I</w:t>
        </w:r>
      </w:ins>
      <w:ins w:id="130" w:author="Esch, Ellen [2]" w:date="2023-04-23T21:02:00Z">
        <w:r w:rsidR="00B50941">
          <w:rPr>
            <w:rFonts w:ascii="Calibri" w:eastAsia="Times New Roman" w:hAnsi="Calibri" w:cs="Calibri"/>
            <w:color w:val="000020"/>
            <w:kern w:val="0"/>
            <w:sz w:val="27"/>
            <w:szCs w:val="27"/>
            <w14:ligatures w14:val="none"/>
          </w:rPr>
          <w:t>)</w:t>
        </w:r>
      </w:ins>
      <w:ins w:id="131" w:author="Esch, Ellen [2]" w:date="2023-04-23T21:03:00Z">
        <w:r w:rsidR="00BF3043">
          <w:rPr>
            <w:rFonts w:ascii="Calibri" w:eastAsia="Times New Roman" w:hAnsi="Calibri" w:cs="Calibri"/>
            <w:color w:val="000020"/>
            <w:kern w:val="0"/>
            <w:sz w:val="27"/>
            <w:szCs w:val="27"/>
            <w14:ligatures w14:val="none"/>
          </w:rPr>
          <w:t>,</w:t>
        </w:r>
      </w:ins>
      <w:ins w:id="132" w:author="Esch, Ellen [2]" w:date="2023-04-23T21:02:00Z">
        <w:r w:rsidR="00B50941">
          <w:rPr>
            <w:rFonts w:ascii="Calibri" w:eastAsia="Times New Roman" w:hAnsi="Calibri" w:cs="Calibri"/>
            <w:color w:val="000020"/>
            <w:kern w:val="0"/>
            <w:sz w:val="27"/>
            <w:szCs w:val="27"/>
            <w14:ligatures w14:val="none"/>
          </w:rPr>
          <w:t xml:space="preserve"> and</w:t>
        </w:r>
      </w:ins>
      <w:ins w:id="133" w:author="Esch, Ellen [2]" w:date="2023-04-23T21:03:00Z">
        <w:r w:rsidR="00BF3043">
          <w:rPr>
            <w:rFonts w:ascii="Calibri" w:eastAsia="Times New Roman" w:hAnsi="Calibri" w:cs="Calibri"/>
            <w:color w:val="000020"/>
            <w:kern w:val="0"/>
            <w:sz w:val="27"/>
            <w:szCs w:val="27"/>
            <w14:ligatures w14:val="none"/>
          </w:rPr>
          <w:t xml:space="preserve"> Normalized Difference Built-up Index</w:t>
        </w:r>
      </w:ins>
      <w:ins w:id="134" w:author="Esch, Ellen [2]" w:date="2023-04-23T21:02:00Z">
        <w:r w:rsidR="00B50941">
          <w:rPr>
            <w:rFonts w:ascii="Calibri" w:eastAsia="Times New Roman" w:hAnsi="Calibri" w:cs="Calibri"/>
            <w:color w:val="000020"/>
            <w:kern w:val="0"/>
            <w:sz w:val="27"/>
            <w:szCs w:val="27"/>
            <w14:ligatures w14:val="none"/>
          </w:rPr>
          <w:t xml:space="preserve"> (NDBI)</w:t>
        </w:r>
      </w:ins>
      <w:ins w:id="135" w:author="Esch, Ellen [2]" w:date="2023-04-23T21:01:00Z">
        <w:r w:rsidR="00B50941">
          <w:rPr>
            <w:rFonts w:ascii="Calibri" w:eastAsia="Times New Roman" w:hAnsi="Calibri" w:cs="Calibri"/>
            <w:color w:val="000020"/>
            <w:kern w:val="0"/>
            <w:sz w:val="27"/>
            <w:szCs w:val="27"/>
            <w14:ligatures w14:val="none"/>
          </w:rPr>
          <w:t xml:space="preserve"> </w:t>
        </w:r>
      </w:ins>
      <w:ins w:id="136" w:author="Esch, Ellen [2]" w:date="2023-04-23T21:03:00Z">
        <w:r w:rsidR="00BF3043">
          <w:rPr>
            <w:rFonts w:ascii="Calibri" w:eastAsia="Times New Roman" w:hAnsi="Calibri" w:cs="Calibri"/>
            <w:color w:val="000020"/>
            <w:kern w:val="0"/>
            <w:sz w:val="27"/>
            <w:szCs w:val="27"/>
            <w14:ligatures w14:val="none"/>
          </w:rPr>
          <w:t>was created, which was applied to 10-meter Sentenel</w:t>
        </w:r>
      </w:ins>
      <w:ins w:id="137" w:author="Esch, Ellen [2]" w:date="2023-04-23T21:04:00Z">
        <w:r w:rsidR="00BF3043">
          <w:rPr>
            <w:rFonts w:ascii="Calibri" w:eastAsia="Times New Roman" w:hAnsi="Calibri" w:cs="Calibri"/>
            <w:color w:val="000020"/>
            <w:kern w:val="0"/>
            <w:sz w:val="27"/>
            <w:szCs w:val="27"/>
            <w14:ligatures w14:val="none"/>
          </w:rPr>
          <w:t xml:space="preserve">-2 </w:t>
        </w:r>
      </w:ins>
      <w:ins w:id="138" w:author="Esch, Ellen [2]" w:date="2023-04-23T21:05:00Z">
        <w:r w:rsidR="00BF3043">
          <w:rPr>
            <w:rFonts w:ascii="Calibri" w:eastAsia="Times New Roman" w:hAnsi="Calibri" w:cs="Calibri"/>
            <w:color w:val="000020"/>
            <w:kern w:val="0"/>
            <w:sz w:val="27"/>
            <w:szCs w:val="27"/>
            <w14:ligatures w14:val="none"/>
          </w:rPr>
          <w:t>imagery</w:t>
        </w:r>
      </w:ins>
      <w:ins w:id="139" w:author="Esch, Ellen [2]" w:date="2023-04-23T21:11:00Z">
        <w:r w:rsidR="00BF3043">
          <w:rPr>
            <w:rFonts w:ascii="Calibri" w:eastAsia="Times New Roman" w:hAnsi="Calibri" w:cs="Calibri"/>
            <w:color w:val="000020"/>
            <w:kern w:val="0"/>
            <w:sz w:val="27"/>
            <w:szCs w:val="27"/>
            <w14:ligatures w14:val="none"/>
          </w:rPr>
          <w:t xml:space="preserve"> result</w:t>
        </w:r>
      </w:ins>
      <w:ins w:id="140" w:author="Esch, Ellen [2]" w:date="2023-04-23T21:12:00Z">
        <w:r w:rsidR="00BF3043">
          <w:rPr>
            <w:rFonts w:ascii="Calibri" w:eastAsia="Times New Roman" w:hAnsi="Calibri" w:cs="Calibri"/>
            <w:color w:val="000020"/>
            <w:kern w:val="0"/>
            <w:sz w:val="27"/>
            <w:szCs w:val="27"/>
            <w14:ligatures w14:val="none"/>
          </w:rPr>
          <w:t>ing</w:t>
        </w:r>
      </w:ins>
      <w:ins w:id="141" w:author="Esch, Ellen [2]" w:date="2023-04-23T21:11:00Z">
        <w:r w:rsidR="00BF3043">
          <w:rPr>
            <w:rFonts w:ascii="Calibri" w:eastAsia="Times New Roman" w:hAnsi="Calibri" w:cs="Calibri"/>
            <w:color w:val="000020"/>
            <w:kern w:val="0"/>
            <w:sz w:val="27"/>
            <w:szCs w:val="27"/>
            <w14:ligatures w14:val="none"/>
          </w:rPr>
          <w:t xml:space="preserve"> in a 10-meter downscaled LST image</w:t>
        </w:r>
      </w:ins>
      <w:ins w:id="142" w:author="Esch, Ellen [2]" w:date="2023-04-23T21:14:00Z">
        <w:r w:rsidR="008D2B58">
          <w:rPr>
            <w:rFonts w:ascii="Calibri" w:eastAsia="Times New Roman" w:hAnsi="Calibri" w:cs="Calibri"/>
            <w:color w:val="000020"/>
            <w:kern w:val="0"/>
            <w:sz w:val="27"/>
            <w:szCs w:val="27"/>
            <w14:ligatures w14:val="none"/>
          </w:rPr>
          <w:t xml:space="preserve"> (based on </w:t>
        </w:r>
        <w:proofErr w:type="spellStart"/>
        <w:r w:rsidR="008D2B58" w:rsidRPr="00E2408A">
          <w:rPr>
            <w:rFonts w:ascii="Calibri" w:eastAsia="Times New Roman" w:hAnsi="Calibri" w:cs="Calibri"/>
            <w:color w:val="000020"/>
            <w:kern w:val="0"/>
            <w:sz w:val="27"/>
            <w:szCs w:val="27"/>
            <w14:ligatures w14:val="none"/>
          </w:rPr>
          <w:t>Onačillová</w:t>
        </w:r>
        <w:proofErr w:type="spellEnd"/>
        <w:r w:rsidR="008D2B58" w:rsidRPr="00E2408A">
          <w:rPr>
            <w:rFonts w:ascii="Calibri" w:eastAsia="Times New Roman" w:hAnsi="Calibri" w:cs="Calibri"/>
            <w:color w:val="000020"/>
            <w:kern w:val="0"/>
            <w:sz w:val="27"/>
            <w:szCs w:val="27"/>
            <w14:ligatures w14:val="none"/>
          </w:rPr>
          <w:t xml:space="preserve"> et al. 2022</w:t>
        </w:r>
        <w:r w:rsidR="008D2B58">
          <w:rPr>
            <w:rFonts w:ascii="Calibri" w:eastAsia="Times New Roman" w:hAnsi="Calibri" w:cs="Calibri"/>
            <w:color w:val="000020"/>
            <w:kern w:val="0"/>
            <w:sz w:val="27"/>
            <w:szCs w:val="27"/>
            <w14:ligatures w14:val="none"/>
          </w:rPr>
          <w:t>)</w:t>
        </w:r>
      </w:ins>
      <w:ins w:id="143" w:author="Esch, Ellen [2]" w:date="2023-04-23T21:11:00Z">
        <w:r w:rsidR="00BF3043">
          <w:rPr>
            <w:rFonts w:ascii="Calibri" w:eastAsia="Times New Roman" w:hAnsi="Calibri" w:cs="Calibri"/>
            <w:color w:val="000020"/>
            <w:kern w:val="0"/>
            <w:sz w:val="27"/>
            <w:szCs w:val="27"/>
            <w14:ligatures w14:val="none"/>
          </w:rPr>
          <w:t>. Sentinel-2</w:t>
        </w:r>
      </w:ins>
      <w:ins w:id="144" w:author="Esch, Ellen [2]" w:date="2023-04-23T21:05:00Z">
        <w:r w:rsidR="00BF3043">
          <w:rPr>
            <w:rFonts w:ascii="Calibri" w:eastAsia="Times New Roman" w:hAnsi="Calibri" w:cs="Calibri"/>
            <w:color w:val="000020"/>
            <w:kern w:val="0"/>
            <w:sz w:val="27"/>
            <w:szCs w:val="27"/>
            <w14:ligatures w14:val="none"/>
          </w:rPr>
          <w:t xml:space="preserve"> also taken on September 1, 2022. </w:t>
        </w:r>
      </w:ins>
      <w:ins w:id="145" w:author="Esch, Ellen [2]" w:date="2023-04-23T21:07:00Z">
        <w:r w:rsidR="00BF3043">
          <w:rPr>
            <w:rFonts w:ascii="Calibri" w:eastAsia="Times New Roman" w:hAnsi="Calibri" w:cs="Calibri"/>
            <w:color w:val="000020"/>
            <w:kern w:val="0"/>
            <w:sz w:val="27"/>
            <w:szCs w:val="27"/>
            <w14:ligatures w14:val="none"/>
          </w:rPr>
          <w:t xml:space="preserve">To account for anomalies in NDVI on the primary image date </w:t>
        </w:r>
      </w:ins>
      <w:ins w:id="146" w:author="Esch, Ellen [2]" w:date="2023-04-23T21:08:00Z">
        <w:r w:rsidR="00BF3043">
          <w:rPr>
            <w:rFonts w:ascii="Calibri" w:eastAsia="Times New Roman" w:hAnsi="Calibri" w:cs="Calibri"/>
            <w:color w:val="000020"/>
            <w:kern w:val="0"/>
            <w:sz w:val="27"/>
            <w:szCs w:val="27"/>
            <w14:ligatures w14:val="none"/>
          </w:rPr>
          <w:t xml:space="preserve">of </w:t>
        </w:r>
      </w:ins>
      <w:ins w:id="147" w:author="Esch, Ellen [2]" w:date="2023-04-23T21:07:00Z">
        <w:r w:rsidR="00BF3043">
          <w:rPr>
            <w:rFonts w:ascii="Calibri" w:eastAsia="Times New Roman" w:hAnsi="Calibri" w:cs="Calibri"/>
            <w:color w:val="000020"/>
            <w:kern w:val="0"/>
            <w:sz w:val="27"/>
            <w:szCs w:val="27"/>
            <w14:ligatures w14:val="none"/>
          </w:rPr>
          <w:t>S</w:t>
        </w:r>
      </w:ins>
      <w:ins w:id="148" w:author="Esch, Ellen [2]" w:date="2023-04-23T21:08:00Z">
        <w:r w:rsidR="00BF3043">
          <w:rPr>
            <w:rFonts w:ascii="Calibri" w:eastAsia="Times New Roman" w:hAnsi="Calibri" w:cs="Calibri"/>
            <w:color w:val="000020"/>
            <w:kern w:val="0"/>
            <w:sz w:val="27"/>
            <w:szCs w:val="27"/>
            <w14:ligatures w14:val="none"/>
          </w:rPr>
          <w:t xml:space="preserve">eptember 1 (e.g., recently </w:t>
        </w:r>
        <w:r w:rsidR="00BF3043">
          <w:rPr>
            <w:rFonts w:ascii="Calibri" w:eastAsia="Times New Roman" w:hAnsi="Calibri" w:cs="Calibri"/>
            <w:color w:val="000020"/>
            <w:kern w:val="0"/>
            <w:sz w:val="27"/>
            <w:szCs w:val="27"/>
            <w14:ligatures w14:val="none"/>
          </w:rPr>
          <w:lastRenderedPageBreak/>
          <w:t>harvested agricultural fields),</w:t>
        </w:r>
      </w:ins>
      <w:ins w:id="149" w:author="Esch, Ellen [2]" w:date="2023-04-23T21:06:00Z">
        <w:r w:rsidR="00BF3043">
          <w:rPr>
            <w:rFonts w:ascii="Calibri" w:eastAsia="Times New Roman" w:hAnsi="Calibri" w:cs="Calibri"/>
            <w:color w:val="000020"/>
            <w:kern w:val="0"/>
            <w:sz w:val="27"/>
            <w:szCs w:val="27"/>
            <w14:ligatures w14:val="none"/>
          </w:rPr>
          <w:t xml:space="preserve"> </w:t>
        </w:r>
      </w:ins>
      <w:ins w:id="150" w:author="Esch, Ellen [2]" w:date="2023-04-23T21:09:00Z">
        <w:r w:rsidR="00BF3043">
          <w:rPr>
            <w:rFonts w:ascii="Calibri" w:eastAsia="Times New Roman" w:hAnsi="Calibri" w:cs="Calibri"/>
            <w:color w:val="000020"/>
            <w:kern w:val="0"/>
            <w:sz w:val="27"/>
            <w:szCs w:val="27"/>
            <w14:ligatures w14:val="none"/>
          </w:rPr>
          <w:t>maximum NDVI occurring between July 1</w:t>
        </w:r>
      </w:ins>
      <w:ins w:id="151" w:author="Esch, Ellen [2]" w:date="2023-04-23T21:10:00Z">
        <w:r w:rsidR="00BF3043">
          <w:rPr>
            <w:rFonts w:ascii="Calibri" w:eastAsia="Times New Roman" w:hAnsi="Calibri" w:cs="Calibri"/>
            <w:color w:val="000020"/>
            <w:kern w:val="0"/>
            <w:sz w:val="27"/>
            <w:szCs w:val="27"/>
            <w14:ligatures w14:val="none"/>
          </w:rPr>
          <w:t>, 2022</w:t>
        </w:r>
      </w:ins>
      <w:ins w:id="152" w:author="Esch, Ellen [2]" w:date="2023-04-23T21:09:00Z">
        <w:r w:rsidR="00BF3043">
          <w:rPr>
            <w:rFonts w:ascii="Calibri" w:eastAsia="Times New Roman" w:hAnsi="Calibri" w:cs="Calibri"/>
            <w:color w:val="000020"/>
            <w:kern w:val="0"/>
            <w:sz w:val="27"/>
            <w:szCs w:val="27"/>
            <w14:ligatures w14:val="none"/>
          </w:rPr>
          <w:t xml:space="preserve"> and September 1, 2022 </w:t>
        </w:r>
      </w:ins>
      <w:ins w:id="153" w:author="Esch, Ellen [2]" w:date="2023-04-23T21:10:00Z">
        <w:r w:rsidR="00BF3043">
          <w:rPr>
            <w:rFonts w:ascii="Calibri" w:eastAsia="Times New Roman" w:hAnsi="Calibri" w:cs="Calibri"/>
            <w:color w:val="000020"/>
            <w:kern w:val="0"/>
            <w:sz w:val="27"/>
            <w:szCs w:val="27"/>
            <w14:ligatures w14:val="none"/>
          </w:rPr>
          <w:t xml:space="preserve">was used for both Landsat and Sentinel image processing. </w:t>
        </w:r>
      </w:ins>
      <w:del w:id="154" w:author="Esch, Ellen [2]" w:date="2023-04-23T21:00:00Z">
        <w:r w:rsidR="00CD6D32" w:rsidRPr="00CD6D32" w:rsidDel="00B50941">
          <w:rPr>
            <w:rFonts w:ascii="Calibri" w:eastAsia="Times New Roman" w:hAnsi="Calibri" w:cs="Calibri"/>
            <w:color w:val="000020"/>
            <w:kern w:val="0"/>
            <w:sz w:val="27"/>
            <w:szCs w:val="27"/>
            <w14:ligatures w14:val="none"/>
          </w:rPr>
          <w:delText>This was the third day of a regional heat wave , and while temperatures overnight had dipped down to around 74F, temperatures had climbed up to a maximum temperature of 97F by around 5-6pm, resulting in the hottest day in roughly three years (Midwestern Regional Climate Center, 2016). The original thermal image was taken at a 100 x 100 meter resolution, but was re-scaled and processed at the 30 x 30 meter scale. (Landsat 8 collects image data at a spatial resolution of 30 meters (visible, NIR, SWIR); 100 meters (thermal); and 15 meters (panchromatic).)</w:delText>
        </w:r>
      </w:del>
    </w:p>
    <w:p w14:paraId="40CEF8A6" w14:textId="77777777" w:rsidR="008D2B58" w:rsidRDefault="008D2B58" w:rsidP="00415433">
      <w:pPr>
        <w:shd w:val="clear" w:color="auto" w:fill="FFFFFF"/>
        <w:rPr>
          <w:ins w:id="155" w:author="Esch, Ellen [2]" w:date="2023-04-23T21:13:00Z"/>
          <w:rFonts w:ascii="Calibri" w:eastAsia="Times New Roman" w:hAnsi="Calibri" w:cs="Calibri"/>
          <w:color w:val="000020"/>
          <w:kern w:val="0"/>
          <w:sz w:val="27"/>
          <w:szCs w:val="27"/>
          <w14:ligatures w14:val="none"/>
        </w:rPr>
      </w:pPr>
    </w:p>
    <w:p w14:paraId="4C033228" w14:textId="77777777" w:rsidR="008D2B58" w:rsidRDefault="008D2B58" w:rsidP="008D2B58">
      <w:pPr>
        <w:shd w:val="clear" w:color="auto" w:fill="FFFFFF"/>
        <w:rPr>
          <w:ins w:id="156" w:author="Esch, Ellen [2]" w:date="2023-04-23T21:13:00Z"/>
          <w:rFonts w:ascii="Calibri" w:eastAsia="Times New Roman" w:hAnsi="Calibri" w:cs="Calibri"/>
          <w:color w:val="000020"/>
          <w:kern w:val="0"/>
          <w:sz w:val="27"/>
          <w:szCs w:val="27"/>
          <w14:ligatures w14:val="none"/>
        </w:rPr>
      </w:pPr>
      <w:ins w:id="157" w:author="Esch, Ellen [2]" w:date="2023-04-23T21:13:00Z">
        <w:r>
          <w:rPr>
            <w:rFonts w:ascii="Calibri" w:eastAsia="Times New Roman" w:hAnsi="Calibri" w:cs="Calibri"/>
            <w:color w:val="000020"/>
            <w:kern w:val="0"/>
            <w:sz w:val="27"/>
            <w:szCs w:val="27"/>
            <w14:ligatures w14:val="none"/>
          </w:rPr>
          <w:t xml:space="preserve">Sources: </w:t>
        </w:r>
      </w:ins>
    </w:p>
    <w:p w14:paraId="288EA83E" w14:textId="2FC8F8F2" w:rsidR="008D2B58" w:rsidRPr="00E2408A" w:rsidRDefault="008D2B58" w:rsidP="008D2B58">
      <w:pPr>
        <w:shd w:val="clear" w:color="auto" w:fill="FFFFFF"/>
        <w:rPr>
          <w:ins w:id="158" w:author="Esch, Ellen [2]" w:date="2023-04-23T21:13:00Z"/>
          <w:rFonts w:ascii="Calibri" w:eastAsia="Times New Roman" w:hAnsi="Calibri" w:cs="Calibri"/>
          <w:color w:val="000020"/>
          <w:kern w:val="0"/>
          <w:sz w:val="27"/>
          <w:szCs w:val="27"/>
          <w14:ligatures w14:val="none"/>
        </w:rPr>
      </w:pPr>
      <w:proofErr w:type="spellStart"/>
      <w:ins w:id="159" w:author="Esch, Ellen [2]" w:date="2023-04-23T21:13:00Z">
        <w:r w:rsidRPr="00E2408A">
          <w:rPr>
            <w:rFonts w:ascii="Calibri" w:eastAsia="Times New Roman" w:hAnsi="Calibri" w:cs="Calibri"/>
            <w:color w:val="000020"/>
            <w:kern w:val="0"/>
            <w:sz w:val="27"/>
            <w:szCs w:val="27"/>
            <w14:ligatures w14:val="none"/>
          </w:rPr>
          <w:t>Ermida</w:t>
        </w:r>
        <w:proofErr w:type="spellEnd"/>
        <w:r w:rsidRPr="00E2408A">
          <w:rPr>
            <w:rFonts w:ascii="Calibri" w:eastAsia="Times New Roman" w:hAnsi="Calibri" w:cs="Calibri"/>
            <w:color w:val="000020"/>
            <w:kern w:val="0"/>
            <w:sz w:val="27"/>
            <w:szCs w:val="27"/>
            <w14:ligatures w14:val="none"/>
          </w:rPr>
          <w:t xml:space="preserve">, S.L., Soares, P., Mantas, V., </w:t>
        </w:r>
        <w:proofErr w:type="spellStart"/>
        <w:r w:rsidRPr="00E2408A">
          <w:rPr>
            <w:rFonts w:ascii="Calibri" w:eastAsia="Times New Roman" w:hAnsi="Calibri" w:cs="Calibri"/>
            <w:color w:val="000020"/>
            <w:kern w:val="0"/>
            <w:sz w:val="27"/>
            <w:szCs w:val="27"/>
            <w14:ligatures w14:val="none"/>
          </w:rPr>
          <w:t>Göttsche</w:t>
        </w:r>
        <w:proofErr w:type="spellEnd"/>
        <w:r w:rsidRPr="00E2408A">
          <w:rPr>
            <w:rFonts w:ascii="Calibri" w:eastAsia="Times New Roman" w:hAnsi="Calibri" w:cs="Calibri"/>
            <w:color w:val="000020"/>
            <w:kern w:val="0"/>
            <w:sz w:val="27"/>
            <w:szCs w:val="27"/>
            <w14:ligatures w14:val="none"/>
          </w:rPr>
          <w:t>, F.-M., Trigo, I.F., 2020. Google Earth Engine open-source code for Land Surface Temperature estimation from the Landsat series</w:t>
        </w:r>
        <w:r>
          <w:rPr>
            <w:rFonts w:ascii="Calibri" w:eastAsia="Times New Roman" w:hAnsi="Calibri" w:cs="Calibri"/>
            <w:color w:val="000020"/>
            <w:kern w:val="0"/>
            <w:sz w:val="27"/>
            <w:szCs w:val="27"/>
            <w14:ligatures w14:val="none"/>
          </w:rPr>
          <w:t>.</w:t>
        </w:r>
        <w:r w:rsidRPr="00E2408A">
          <w:rPr>
            <w:rFonts w:ascii="Calibri" w:eastAsia="Times New Roman" w:hAnsi="Calibri" w:cs="Calibri"/>
            <w:color w:val="000020"/>
            <w:kern w:val="0"/>
            <w:sz w:val="27"/>
            <w:szCs w:val="27"/>
            <w14:ligatures w14:val="none"/>
          </w:rPr>
          <w:t xml:space="preserve"> Remote Sensing, 12 (9), 1471; https://doi.org/10.3390/rs12091471</w:t>
        </w:r>
        <w:r>
          <w:rPr>
            <w:rFonts w:ascii="Calibri" w:eastAsia="Times New Roman" w:hAnsi="Calibri" w:cs="Calibri"/>
            <w:color w:val="000020"/>
            <w:kern w:val="0"/>
            <w:sz w:val="27"/>
            <w:szCs w:val="27"/>
            <w14:ligatures w14:val="none"/>
          </w:rPr>
          <w:t>.</w:t>
        </w:r>
      </w:ins>
    </w:p>
    <w:p w14:paraId="47329BAD" w14:textId="03D90E52" w:rsidR="008D2B58" w:rsidRDefault="008D2B58" w:rsidP="00415433">
      <w:pPr>
        <w:shd w:val="clear" w:color="auto" w:fill="FFFFFF"/>
        <w:rPr>
          <w:ins w:id="160" w:author="Esch, Ellen [2]" w:date="2023-04-23T21:13:00Z"/>
          <w:rFonts w:ascii="Calibri" w:eastAsia="Times New Roman" w:hAnsi="Calibri" w:cs="Calibri"/>
          <w:color w:val="000020"/>
          <w:kern w:val="0"/>
          <w:sz w:val="27"/>
          <w:szCs w:val="27"/>
          <w14:ligatures w14:val="none"/>
        </w:rPr>
      </w:pPr>
    </w:p>
    <w:p w14:paraId="52A7020D" w14:textId="3D75EF24" w:rsidR="008D2B58" w:rsidRDefault="008D2B58" w:rsidP="00415433">
      <w:pPr>
        <w:shd w:val="clear" w:color="auto" w:fill="FFFFFF"/>
        <w:rPr>
          <w:ins w:id="161" w:author="Esch, Ellen [2]" w:date="2023-04-23T21:11:00Z"/>
          <w:rFonts w:ascii="Calibri" w:eastAsia="Times New Roman" w:hAnsi="Calibri" w:cs="Calibri"/>
          <w:color w:val="000020"/>
          <w:kern w:val="0"/>
          <w:sz w:val="27"/>
          <w:szCs w:val="27"/>
          <w14:ligatures w14:val="none"/>
        </w:rPr>
      </w:pPr>
      <w:ins w:id="162" w:author="Esch, Ellen [2]" w:date="2023-04-23T21:13:00Z">
        <w:r>
          <w:rPr>
            <w:rFonts w:ascii="Calibri" w:eastAsia="Times New Roman" w:hAnsi="Calibri" w:cs="Calibri"/>
            <w:color w:val="000020"/>
            <w:kern w:val="0"/>
            <w:sz w:val="27"/>
            <w:szCs w:val="27"/>
            <w14:ligatures w14:val="none"/>
          </w:rPr>
          <w:t xml:space="preserve">NOAA, </w:t>
        </w:r>
        <w:r>
          <w:rPr>
            <w:rFonts w:ascii="Roboto" w:hAnsi="Roboto"/>
            <w:color w:val="333333"/>
            <w:sz w:val="26"/>
            <w:szCs w:val="26"/>
            <w:shd w:val="clear" w:color="auto" w:fill="FFFFFF"/>
          </w:rPr>
          <w:t xml:space="preserve">National Oceanic and Atmospheric Administration, </w:t>
        </w:r>
        <w:r w:rsidRPr="00B50941">
          <w:rPr>
            <w:rFonts w:ascii="Roboto" w:hAnsi="Roboto"/>
            <w:color w:val="333333"/>
            <w:sz w:val="26"/>
            <w:szCs w:val="26"/>
            <w:shd w:val="clear" w:color="auto" w:fill="FFFFFF"/>
          </w:rPr>
          <w:t>National Centers for Environmental Information</w:t>
        </w:r>
        <w:r>
          <w:rPr>
            <w:rFonts w:ascii="Roboto" w:hAnsi="Roboto"/>
            <w:color w:val="333333"/>
            <w:sz w:val="26"/>
            <w:szCs w:val="26"/>
            <w:shd w:val="clear" w:color="auto" w:fill="FFFFFF"/>
          </w:rPr>
          <w:t xml:space="preserve">, station </w:t>
        </w:r>
        <w:r w:rsidRPr="00B50941">
          <w:rPr>
            <w:rFonts w:ascii="Roboto" w:hAnsi="Roboto"/>
            <w:color w:val="333333"/>
            <w:sz w:val="26"/>
            <w:szCs w:val="26"/>
            <w:shd w:val="clear" w:color="auto" w:fill="FFFFFF"/>
          </w:rPr>
          <w:t>USW00014922</w:t>
        </w:r>
        <w:r>
          <w:rPr>
            <w:rFonts w:ascii="Roboto" w:hAnsi="Roboto"/>
            <w:color w:val="333333"/>
            <w:sz w:val="26"/>
            <w:szCs w:val="26"/>
            <w:shd w:val="clear" w:color="auto" w:fill="FFFFFF"/>
          </w:rPr>
          <w:t>.</w:t>
        </w:r>
      </w:ins>
      <w:ins w:id="163" w:author="Esch, Ellen [2]" w:date="2023-04-23T21:14:00Z">
        <w:r>
          <w:rPr>
            <w:rFonts w:ascii="Roboto" w:hAnsi="Roboto"/>
            <w:color w:val="333333"/>
            <w:sz w:val="26"/>
            <w:szCs w:val="26"/>
            <w:shd w:val="clear" w:color="auto" w:fill="FFFFFF"/>
          </w:rPr>
          <w:t xml:space="preserve"> September 1, 2022.</w:t>
        </w:r>
      </w:ins>
    </w:p>
    <w:p w14:paraId="1A39FB82" w14:textId="77777777" w:rsidR="00BF3043" w:rsidRDefault="00BF3043" w:rsidP="00415433">
      <w:pPr>
        <w:shd w:val="clear" w:color="auto" w:fill="FFFFFF"/>
        <w:rPr>
          <w:ins w:id="164" w:author="Esch, Ellen [2]" w:date="2023-04-23T21:11:00Z"/>
          <w:rFonts w:ascii="Calibri" w:eastAsia="Times New Roman" w:hAnsi="Calibri" w:cs="Calibri"/>
          <w:color w:val="000020"/>
          <w:kern w:val="0"/>
          <w:sz w:val="27"/>
          <w:szCs w:val="27"/>
          <w14:ligatures w14:val="none"/>
        </w:rPr>
      </w:pPr>
    </w:p>
    <w:p w14:paraId="7E2DA7E8" w14:textId="2A9DACDC" w:rsidR="00BF3043" w:rsidDel="00BF3043" w:rsidRDefault="00BF3043" w:rsidP="00BF3043">
      <w:pPr>
        <w:shd w:val="clear" w:color="auto" w:fill="FFFFFF"/>
        <w:rPr>
          <w:ins w:id="165" w:author="Esch, Ellen" w:date="2023-04-21T14:50:00Z"/>
          <w:del w:id="166" w:author="Esch, Ellen [2]" w:date="2023-04-23T21:11:00Z"/>
          <w:rFonts w:ascii="Calibri" w:eastAsia="Times New Roman" w:hAnsi="Calibri" w:cs="Calibri"/>
          <w:color w:val="000020"/>
          <w:kern w:val="0"/>
          <w:sz w:val="27"/>
          <w:szCs w:val="27"/>
          <w14:ligatures w14:val="none"/>
        </w:rPr>
        <w:pPrChange w:id="167" w:author="Esch, Ellen [2]" w:date="2023-04-23T21:11:00Z">
          <w:pPr>
            <w:shd w:val="clear" w:color="auto" w:fill="FFFFFF"/>
          </w:pPr>
        </w:pPrChange>
      </w:pPr>
      <w:ins w:id="168" w:author="Esch, Ellen [2]" w:date="2023-04-23T21:11:00Z">
        <w:r>
          <w:rPr>
            <w:rFonts w:ascii="Calibri" w:eastAsia="Times New Roman" w:hAnsi="Calibri" w:cs="Calibri"/>
            <w:color w:val="000020"/>
            <w:kern w:val="0"/>
            <w:sz w:val="27"/>
            <w:szCs w:val="27"/>
            <w14:ligatures w14:val="none"/>
          </w:rPr>
          <w:t>The goals of this map</w:t>
        </w:r>
      </w:ins>
    </w:p>
    <w:p w14:paraId="4AA6D966" w14:textId="7E8E4A2C" w:rsidR="00E2408A" w:rsidDel="00BF3043" w:rsidRDefault="00E2408A" w:rsidP="00BF3043">
      <w:pPr>
        <w:shd w:val="clear" w:color="auto" w:fill="FFFFFF"/>
        <w:rPr>
          <w:ins w:id="169" w:author="Esch, Ellen" w:date="2023-04-21T14:50:00Z"/>
          <w:del w:id="170" w:author="Esch, Ellen [2]" w:date="2023-04-23T21:11:00Z"/>
          <w:rFonts w:ascii="Avenir Next" w:hAnsi="Avenir Next"/>
          <w:color w:val="050505"/>
          <w:sz w:val="20"/>
          <w:szCs w:val="20"/>
          <w:shd w:val="clear" w:color="auto" w:fill="FFFFFF"/>
        </w:rPr>
      </w:pPr>
      <w:ins w:id="171" w:author="Esch, Ellen" w:date="2023-04-21T14:50:00Z">
        <w:del w:id="172" w:author="Esch, Ellen [2]" w:date="2023-04-23T21:11:00Z">
          <w:r w:rsidDel="00BF3043">
            <w:rPr>
              <w:rFonts w:ascii="Avenir Next" w:hAnsi="Avenir Next"/>
              <w:color w:val="050505"/>
              <w:sz w:val="20"/>
              <w:szCs w:val="20"/>
              <w:shd w:val="clear" w:color="auto" w:fill="FFFFFF"/>
            </w:rPr>
            <w:delText xml:space="preserve">Our updated map shows 2022 heat computed and downscaled to 10 meter resolution using remotely sensed data </w:delText>
          </w:r>
        </w:del>
      </w:ins>
      <w:moveFromRangeStart w:id="173" w:author="Esch, Ellen [2]" w:date="2023-04-23T20:18:00Z" w:name="move133173521"/>
      <w:moveFrom w:id="174" w:author="Esch, Ellen [2]" w:date="2023-04-23T20:18:00Z">
        <w:ins w:id="175" w:author="Esch, Ellen" w:date="2023-04-21T14:50:00Z">
          <w:del w:id="176" w:author="Esch, Ellen [2]" w:date="2023-04-23T21:11:00Z">
            <w:r w:rsidDel="00BF3043">
              <w:rPr>
                <w:rFonts w:ascii="Avenir Next" w:hAnsi="Avenir Next"/>
                <w:color w:val="050505"/>
                <w:sz w:val="20"/>
                <w:szCs w:val="20"/>
                <w:shd w:val="clear" w:color="auto" w:fill="FFFFFF"/>
              </w:rPr>
              <w:delText xml:space="preserve">(using techniques modified from </w:delText>
            </w:r>
            <w:r w:rsidDel="00BF3043">
              <w:fldChar w:fldCharType="begin"/>
            </w:r>
            <w:r w:rsidDel="00BF3043">
              <w:delInstrText xml:space="preserve"> HYPERLINK "https://doi.org/10.3390/rs12091471" \t "_blank" </w:delInstrText>
            </w:r>
            <w:r w:rsidDel="00BF3043">
              <w:fldChar w:fldCharType="separate"/>
            </w:r>
            <w:r w:rsidDel="00BF3043">
              <w:rPr>
                <w:rStyle w:val="Hyperlink"/>
                <w:rFonts w:ascii="Avenir Next" w:hAnsi="Avenir Next"/>
                <w:sz w:val="2"/>
                <w:szCs w:val="2"/>
                <w:shd w:val="clear" w:color="auto" w:fill="FFFFFF"/>
              </w:rPr>
              <w:delText> </w:delText>
            </w:r>
            <w:r w:rsidDel="00BF3043">
              <w:fldChar w:fldCharType="end"/>
            </w:r>
            <w:r w:rsidDel="00BF3043">
              <w:fldChar w:fldCharType="begin"/>
            </w:r>
            <w:r w:rsidDel="00BF3043">
              <w:delInstrText xml:space="preserve"> HYPERLINK "https://doi.org/10.3390/rs12091471" \t "_blank" </w:delInstrText>
            </w:r>
            <w:r w:rsidDel="00BF3043">
              <w:fldChar w:fldCharType="separate"/>
            </w:r>
            <w:r w:rsidDel="00BF3043">
              <w:rPr>
                <w:rStyle w:val="Strong"/>
                <w:rFonts w:ascii="Avenir Next" w:hAnsi="Avenir Next"/>
                <w:color w:val="0054A4"/>
                <w:sz w:val="20"/>
                <w:szCs w:val="20"/>
                <w:shd w:val="clear" w:color="auto" w:fill="FFFFFF"/>
              </w:rPr>
              <w:delText>Ermida et a</w:delText>
            </w:r>
            <w:r w:rsidDel="00BF3043">
              <w:rPr>
                <w:rStyle w:val="Strong"/>
                <w:rFonts w:ascii="Avenir Next" w:hAnsi="Avenir Next"/>
                <w:color w:val="0054A4"/>
                <w:sz w:val="20"/>
                <w:szCs w:val="20"/>
                <w:shd w:val="clear" w:color="auto" w:fill="FFFFFF"/>
              </w:rPr>
              <w:delText>l</w:delText>
            </w:r>
            <w:r w:rsidDel="00BF3043">
              <w:rPr>
                <w:rStyle w:val="Strong"/>
                <w:rFonts w:ascii="Avenir Next" w:hAnsi="Avenir Next"/>
                <w:color w:val="0054A4"/>
                <w:sz w:val="20"/>
                <w:szCs w:val="20"/>
                <w:shd w:val="clear" w:color="auto" w:fill="FFFFFF"/>
              </w:rPr>
              <w:delText>. 2020</w:delText>
            </w:r>
            <w:r w:rsidDel="00BF3043">
              <w:fldChar w:fldCharType="end"/>
            </w:r>
            <w:r w:rsidDel="00BF3043">
              <w:fldChar w:fldCharType="begin"/>
            </w:r>
            <w:r w:rsidDel="00BF3043">
              <w:delInstrText xml:space="preserve"> HYPERLINK "https://doi.org/10.3390/rs12091471" \t "_blank" </w:delInstrText>
            </w:r>
            <w:r w:rsidDel="00BF3043">
              <w:fldChar w:fldCharType="separate"/>
            </w:r>
            <w:r w:rsidDel="00BF3043">
              <w:rPr>
                <w:rStyle w:val="Hyperlink"/>
                <w:rFonts w:ascii="Avenir Next" w:hAnsi="Avenir Next"/>
                <w:sz w:val="2"/>
                <w:szCs w:val="2"/>
                <w:shd w:val="clear" w:color="auto" w:fill="FFFFFF"/>
              </w:rPr>
              <w:delText> </w:delText>
            </w:r>
            <w:r w:rsidDel="00BF3043">
              <w:fldChar w:fldCharType="end"/>
            </w:r>
            <w:r w:rsidDel="00BF3043">
              <w:rPr>
                <w:rFonts w:ascii="Avenir Next" w:hAnsi="Avenir Next"/>
                <w:color w:val="050505"/>
                <w:sz w:val="20"/>
                <w:szCs w:val="20"/>
                <w:shd w:val="clear" w:color="auto" w:fill="FFFFFF"/>
              </w:rPr>
              <w:delText xml:space="preserve"> and </w:delText>
            </w:r>
            <w:r w:rsidDel="00BF3043">
              <w:fldChar w:fldCharType="begin"/>
            </w:r>
            <w:r w:rsidDel="00BF3043">
              <w:delInstrText xml:space="preserve"> HYPERLINK "https://doi.org/10.3390/rs14164076" \t "_blank" </w:delInstrText>
            </w:r>
            <w:r w:rsidDel="00BF3043">
              <w:fldChar w:fldCharType="separate"/>
            </w:r>
            <w:r w:rsidDel="00BF3043">
              <w:rPr>
                <w:rStyle w:val="Hyperlink"/>
                <w:rFonts w:ascii="Avenir Next" w:hAnsi="Avenir Next"/>
                <w:sz w:val="2"/>
                <w:szCs w:val="2"/>
                <w:shd w:val="clear" w:color="auto" w:fill="FFFFFF"/>
              </w:rPr>
              <w:delText> </w:delText>
            </w:r>
            <w:r w:rsidDel="00BF3043">
              <w:fldChar w:fldCharType="end"/>
            </w:r>
            <w:r w:rsidDel="00BF3043">
              <w:fldChar w:fldCharType="begin"/>
            </w:r>
            <w:r w:rsidDel="00BF3043">
              <w:delInstrText xml:space="preserve"> HYPERLINK "https://doi.org/10.3390/rs14164076" \t "_blank" </w:delInstrText>
            </w:r>
            <w:r w:rsidDel="00BF3043">
              <w:fldChar w:fldCharType="separate"/>
            </w:r>
            <w:r w:rsidDel="00BF3043">
              <w:rPr>
                <w:rStyle w:val="Strong"/>
                <w:rFonts w:ascii="Avenir Next" w:hAnsi="Avenir Next"/>
                <w:color w:val="0054A4"/>
                <w:sz w:val="20"/>
                <w:szCs w:val="20"/>
                <w:shd w:val="clear" w:color="auto" w:fill="FFFFFF"/>
              </w:rPr>
              <w:delText>Onačillová et al. 2022</w:delText>
            </w:r>
            <w:r w:rsidDel="00BF3043">
              <w:fldChar w:fldCharType="end"/>
            </w:r>
            <w:r w:rsidDel="00BF3043">
              <w:fldChar w:fldCharType="begin"/>
            </w:r>
            <w:r w:rsidDel="00BF3043">
              <w:delInstrText xml:space="preserve"> HYPERLINK "https://doi.org/10.3390/rs14164076" \t "_blank" </w:delInstrText>
            </w:r>
            <w:r w:rsidDel="00BF3043">
              <w:fldChar w:fldCharType="separate"/>
            </w:r>
            <w:r w:rsidDel="00BF3043">
              <w:rPr>
                <w:rStyle w:val="Hyperlink"/>
                <w:rFonts w:ascii="Avenir Next" w:hAnsi="Avenir Next"/>
                <w:sz w:val="2"/>
                <w:szCs w:val="2"/>
                <w:shd w:val="clear" w:color="auto" w:fill="FFFFFF"/>
              </w:rPr>
              <w:delText> </w:delText>
            </w:r>
            <w:r w:rsidDel="00BF3043">
              <w:fldChar w:fldCharType="end"/>
            </w:r>
            <w:r w:rsidDel="00BF3043">
              <w:rPr>
                <w:rFonts w:ascii="Avenir Next" w:hAnsi="Avenir Next"/>
                <w:color w:val="050505"/>
                <w:sz w:val="20"/>
                <w:szCs w:val="20"/>
                <w:shd w:val="clear" w:color="auto" w:fill="FFFFFF"/>
              </w:rPr>
              <w:delText xml:space="preserve">). </w:delText>
            </w:r>
          </w:del>
        </w:ins>
      </w:moveFrom>
      <w:moveFromRangeEnd w:id="173"/>
      <w:ins w:id="177" w:author="Esch, Ellen" w:date="2023-04-21T14:50:00Z">
        <w:del w:id="178" w:author="Esch, Ellen [2]" w:date="2023-04-23T21:11:00Z">
          <w:r w:rsidDel="00BF3043">
            <w:rPr>
              <w:rStyle w:val="Strong"/>
              <w:rFonts w:ascii="Avenir Next" w:hAnsi="Avenir Next"/>
              <w:color w:val="050505"/>
              <w:sz w:val="20"/>
              <w:szCs w:val="20"/>
              <w:shd w:val="clear" w:color="auto" w:fill="FFFFFF"/>
            </w:rPr>
            <w:delText>The goal of the map</w:delText>
          </w:r>
        </w:del>
        <w:r>
          <w:rPr>
            <w:rStyle w:val="Strong"/>
            <w:rFonts w:ascii="Avenir Next" w:hAnsi="Avenir Next"/>
            <w:color w:val="050505"/>
            <w:sz w:val="20"/>
            <w:szCs w:val="20"/>
            <w:shd w:val="clear" w:color="auto" w:fill="FFFFFF"/>
          </w:rPr>
          <w:t xml:space="preserve"> is not to show the maximum temperature that any specific area can reach, but rather to show the heat differences across the region. </w:t>
        </w:r>
        <w:del w:id="179" w:author="Esch, Ellen [2]" w:date="2023-04-23T21:11:00Z">
          <w:r w:rsidDel="00BF3043">
            <w:rPr>
              <w:rFonts w:ascii="Avenir Next" w:hAnsi="Avenir Next"/>
              <w:color w:val="050505"/>
              <w:sz w:val="20"/>
              <w:szCs w:val="20"/>
              <w:shd w:val="clear" w:color="auto" w:fill="FFFFFF"/>
            </w:rPr>
            <w:delText>An updated timestamp (2022 vs. 2016) and finer grained resolution (10m vs. 30m) improves the utility of the data for planning purposes.</w:delText>
          </w:r>
        </w:del>
      </w:ins>
    </w:p>
    <w:p w14:paraId="7ABA6E25" w14:textId="77777777" w:rsidR="00BF3043" w:rsidRDefault="00BF3043" w:rsidP="00E2408A">
      <w:pPr>
        <w:shd w:val="clear" w:color="auto" w:fill="FFFFFF"/>
        <w:rPr>
          <w:ins w:id="180" w:author="Esch, Ellen [2]" w:date="2023-04-23T21:11:00Z"/>
          <w:rFonts w:ascii="Avenir Next" w:hAnsi="Avenir Next"/>
          <w:color w:val="050505"/>
          <w:sz w:val="20"/>
          <w:szCs w:val="20"/>
          <w:shd w:val="clear" w:color="auto" w:fill="FFFFFF"/>
        </w:rPr>
      </w:pPr>
    </w:p>
    <w:p w14:paraId="67C6AD10" w14:textId="77777777" w:rsidR="00BF3043" w:rsidRDefault="00BF3043" w:rsidP="00E2408A">
      <w:pPr>
        <w:shd w:val="clear" w:color="auto" w:fill="FFFFFF"/>
        <w:rPr>
          <w:ins w:id="181" w:author="Esch, Ellen [2]" w:date="2023-04-23T21:11:00Z"/>
          <w:rFonts w:ascii="Avenir Next" w:hAnsi="Avenir Next"/>
          <w:color w:val="050505"/>
          <w:sz w:val="20"/>
          <w:szCs w:val="20"/>
          <w:shd w:val="clear" w:color="auto" w:fill="FFFFFF"/>
        </w:rPr>
      </w:pPr>
    </w:p>
    <w:p w14:paraId="66E29C23" w14:textId="736794DC" w:rsidR="00E2408A" w:rsidRPr="00E2408A" w:rsidRDefault="00E2408A" w:rsidP="00E2408A">
      <w:pPr>
        <w:shd w:val="clear" w:color="auto" w:fill="FFFFFF"/>
        <w:rPr>
          <w:ins w:id="182" w:author="Esch, Ellen" w:date="2023-04-21T14:50:00Z"/>
          <w:rFonts w:ascii="Calibri" w:eastAsia="Times New Roman" w:hAnsi="Calibri" w:cs="Calibri"/>
          <w:color w:val="000020"/>
          <w:kern w:val="0"/>
          <w:sz w:val="27"/>
          <w:szCs w:val="27"/>
          <w14:ligatures w14:val="none"/>
        </w:rPr>
      </w:pPr>
      <w:ins w:id="183" w:author="Esch, Ellen" w:date="2023-04-21T14:50:00Z">
        <w:r w:rsidRPr="00E2408A">
          <w:rPr>
            <w:rFonts w:ascii="Calibri" w:eastAsia="Times New Roman" w:hAnsi="Calibri" w:cs="Calibri"/>
            <w:color w:val="000020"/>
            <w:kern w:val="0"/>
            <w:sz w:val="27"/>
            <w:szCs w:val="27"/>
            <w14:ligatures w14:val="none"/>
          </w:rPr>
          <w:t>This script computes and downscales land surface temperature from remote sensing data.</w:t>
        </w:r>
      </w:ins>
    </w:p>
    <w:p w14:paraId="1E8CDA49" w14:textId="77777777" w:rsidR="00E2408A" w:rsidRPr="00E2408A" w:rsidRDefault="00E2408A" w:rsidP="00E2408A">
      <w:pPr>
        <w:shd w:val="clear" w:color="auto" w:fill="FFFFFF"/>
        <w:rPr>
          <w:ins w:id="184" w:author="Esch, Ellen" w:date="2023-04-21T14:50:00Z"/>
          <w:rFonts w:ascii="Calibri" w:eastAsia="Times New Roman" w:hAnsi="Calibri" w:cs="Calibri"/>
          <w:color w:val="000020"/>
          <w:kern w:val="0"/>
          <w:sz w:val="27"/>
          <w:szCs w:val="27"/>
          <w14:ligatures w14:val="none"/>
        </w:rPr>
      </w:pPr>
      <w:ins w:id="185" w:author="Esch, Ellen" w:date="2023-04-21T14:50:00Z">
        <w:r w:rsidRPr="00E2408A">
          <w:rPr>
            <w:rFonts w:ascii="Calibri" w:eastAsia="Times New Roman" w:hAnsi="Calibri" w:cs="Calibri"/>
            <w:color w:val="000020"/>
            <w:kern w:val="0"/>
            <w:sz w:val="27"/>
            <w:szCs w:val="27"/>
            <w14:ligatures w14:val="none"/>
          </w:rPr>
          <w:t xml:space="preserve">// First, LST is computed from </w:t>
        </w:r>
        <w:proofErr w:type="spellStart"/>
        <w:r w:rsidRPr="00E2408A">
          <w:rPr>
            <w:rFonts w:ascii="Calibri" w:eastAsia="Times New Roman" w:hAnsi="Calibri" w:cs="Calibri"/>
            <w:color w:val="000020"/>
            <w:kern w:val="0"/>
            <w:sz w:val="27"/>
            <w:szCs w:val="27"/>
            <w14:ligatures w14:val="none"/>
          </w:rPr>
          <w:t>landsat</w:t>
        </w:r>
        <w:proofErr w:type="spellEnd"/>
        <w:r w:rsidRPr="00E2408A">
          <w:rPr>
            <w:rFonts w:ascii="Calibri" w:eastAsia="Times New Roman" w:hAnsi="Calibri" w:cs="Calibri"/>
            <w:color w:val="000020"/>
            <w:kern w:val="0"/>
            <w:sz w:val="27"/>
            <w:szCs w:val="27"/>
            <w14:ligatures w14:val="none"/>
          </w:rPr>
          <w:t xml:space="preserve"> using code developed by </w:t>
        </w:r>
        <w:proofErr w:type="spellStart"/>
        <w:r w:rsidRPr="00E2408A">
          <w:rPr>
            <w:rFonts w:ascii="Calibri" w:eastAsia="Times New Roman" w:hAnsi="Calibri" w:cs="Calibri"/>
            <w:color w:val="000020"/>
            <w:kern w:val="0"/>
            <w:sz w:val="27"/>
            <w:szCs w:val="27"/>
            <w14:ligatures w14:val="none"/>
          </w:rPr>
          <w:t>Ermida</w:t>
        </w:r>
        <w:proofErr w:type="spellEnd"/>
        <w:r w:rsidRPr="00E2408A">
          <w:rPr>
            <w:rFonts w:ascii="Calibri" w:eastAsia="Times New Roman" w:hAnsi="Calibri" w:cs="Calibri"/>
            <w:color w:val="000020"/>
            <w:kern w:val="0"/>
            <w:sz w:val="27"/>
            <w:szCs w:val="27"/>
            <w14:ligatures w14:val="none"/>
          </w:rPr>
          <w:t xml:space="preserve"> et al. 2020. </w:t>
        </w:r>
      </w:ins>
    </w:p>
    <w:p w14:paraId="1C9EE7C1" w14:textId="77777777" w:rsidR="00E2408A" w:rsidRPr="00E2408A" w:rsidRDefault="00E2408A" w:rsidP="00E2408A">
      <w:pPr>
        <w:shd w:val="clear" w:color="auto" w:fill="FFFFFF"/>
        <w:rPr>
          <w:ins w:id="186" w:author="Esch, Ellen" w:date="2023-04-21T14:50:00Z"/>
          <w:rFonts w:ascii="Calibri" w:eastAsia="Times New Roman" w:hAnsi="Calibri" w:cs="Calibri"/>
          <w:color w:val="000020"/>
          <w:kern w:val="0"/>
          <w:sz w:val="27"/>
          <w:szCs w:val="27"/>
          <w14:ligatures w14:val="none"/>
        </w:rPr>
      </w:pPr>
      <w:ins w:id="187" w:author="Esch, Ellen" w:date="2023-04-21T14:50:00Z">
        <w:r w:rsidRPr="00E2408A">
          <w:rPr>
            <w:rFonts w:ascii="Calibri" w:eastAsia="Times New Roman" w:hAnsi="Calibri" w:cs="Calibri"/>
            <w:color w:val="000020"/>
            <w:kern w:val="0"/>
            <w:sz w:val="27"/>
            <w:szCs w:val="27"/>
            <w14:ligatures w14:val="none"/>
          </w:rPr>
          <w:t xml:space="preserve">// Secondly, LST is downscaled using Sentinel 2 data using code from </w:t>
        </w:r>
        <w:proofErr w:type="spellStart"/>
        <w:r w:rsidRPr="00E2408A">
          <w:rPr>
            <w:rFonts w:ascii="Calibri" w:eastAsia="Times New Roman" w:hAnsi="Calibri" w:cs="Calibri"/>
            <w:color w:val="000020"/>
            <w:kern w:val="0"/>
            <w:sz w:val="27"/>
            <w:szCs w:val="27"/>
            <w14:ligatures w14:val="none"/>
          </w:rPr>
          <w:t>Onačillová</w:t>
        </w:r>
        <w:proofErr w:type="spellEnd"/>
        <w:r w:rsidRPr="00E2408A">
          <w:rPr>
            <w:rFonts w:ascii="Calibri" w:eastAsia="Times New Roman" w:hAnsi="Calibri" w:cs="Calibri"/>
            <w:color w:val="000020"/>
            <w:kern w:val="0"/>
            <w:sz w:val="27"/>
            <w:szCs w:val="27"/>
            <w14:ligatures w14:val="none"/>
          </w:rPr>
          <w:t xml:space="preserve"> et al. 2022.</w:t>
        </w:r>
      </w:ins>
    </w:p>
    <w:p w14:paraId="13F21C36" w14:textId="77777777" w:rsidR="00E2408A" w:rsidRDefault="00E2408A" w:rsidP="00E2408A">
      <w:pPr>
        <w:shd w:val="clear" w:color="auto" w:fill="FFFFFF"/>
        <w:rPr>
          <w:ins w:id="188" w:author="Esch, Ellen" w:date="2023-04-21T14:50:00Z"/>
          <w:rFonts w:ascii="Calibri" w:eastAsia="Times New Roman" w:hAnsi="Calibri" w:cs="Calibri"/>
          <w:color w:val="000020"/>
          <w:kern w:val="0"/>
          <w:sz w:val="27"/>
          <w:szCs w:val="27"/>
          <w14:ligatures w14:val="none"/>
        </w:rPr>
      </w:pPr>
      <w:ins w:id="189" w:author="Esch, Ellen" w:date="2023-04-21T14:50:00Z">
        <w:r w:rsidRPr="00E2408A">
          <w:rPr>
            <w:rFonts w:ascii="Calibri" w:eastAsia="Times New Roman" w:hAnsi="Calibri" w:cs="Calibri"/>
            <w:color w:val="000020"/>
            <w:kern w:val="0"/>
            <w:sz w:val="27"/>
            <w:szCs w:val="27"/>
            <w14:ligatures w14:val="none"/>
          </w:rPr>
          <w:t xml:space="preserve">// Finally, all code is modified to solve some </w:t>
        </w:r>
        <w:proofErr w:type="gramStart"/>
        <w:r w:rsidRPr="00E2408A">
          <w:rPr>
            <w:rFonts w:ascii="Calibri" w:eastAsia="Times New Roman" w:hAnsi="Calibri" w:cs="Calibri"/>
            <w:color w:val="000020"/>
            <w:kern w:val="0"/>
            <w:sz w:val="27"/>
            <w:szCs w:val="27"/>
            <w14:ligatures w14:val="none"/>
          </w:rPr>
          <w:t>site specific</w:t>
        </w:r>
        <w:proofErr w:type="gramEnd"/>
        <w:r w:rsidRPr="00E2408A">
          <w:rPr>
            <w:rFonts w:ascii="Calibri" w:eastAsia="Times New Roman" w:hAnsi="Calibri" w:cs="Calibri"/>
            <w:color w:val="000020"/>
            <w:kern w:val="0"/>
            <w:sz w:val="27"/>
            <w:szCs w:val="27"/>
            <w14:ligatures w14:val="none"/>
          </w:rPr>
          <w:t xml:space="preserve"> issues (water removed, clouds removed, </w:t>
        </w:r>
        <w:proofErr w:type="spellStart"/>
        <w:r w:rsidRPr="00E2408A">
          <w:rPr>
            <w:rFonts w:ascii="Calibri" w:eastAsia="Times New Roman" w:hAnsi="Calibri" w:cs="Calibri"/>
            <w:color w:val="000020"/>
            <w:kern w:val="0"/>
            <w:sz w:val="27"/>
            <w:szCs w:val="27"/>
            <w14:ligatures w14:val="none"/>
          </w:rPr>
          <w:t>mosaicing</w:t>
        </w:r>
        <w:proofErr w:type="spellEnd"/>
        <w:r w:rsidRPr="00E2408A">
          <w:rPr>
            <w:rFonts w:ascii="Calibri" w:eastAsia="Times New Roman" w:hAnsi="Calibri" w:cs="Calibri"/>
            <w:color w:val="000020"/>
            <w:kern w:val="0"/>
            <w:sz w:val="27"/>
            <w:szCs w:val="27"/>
            <w14:ligatures w14:val="none"/>
          </w:rPr>
          <w:t xml:space="preserve"> images)</w:t>
        </w:r>
      </w:ins>
    </w:p>
    <w:p w14:paraId="546E9EAC" w14:textId="77777777" w:rsidR="00E2408A" w:rsidRDefault="00E2408A" w:rsidP="00E2408A">
      <w:pPr>
        <w:shd w:val="clear" w:color="auto" w:fill="FFFFFF"/>
        <w:rPr>
          <w:ins w:id="190" w:author="Esch, Ellen" w:date="2023-04-21T14:50:00Z"/>
          <w:rFonts w:ascii="Calibri" w:eastAsia="Times New Roman" w:hAnsi="Calibri" w:cs="Calibri"/>
          <w:color w:val="000020"/>
          <w:kern w:val="0"/>
          <w:sz w:val="27"/>
          <w:szCs w:val="27"/>
          <w14:ligatures w14:val="none"/>
        </w:rPr>
      </w:pPr>
    </w:p>
    <w:p w14:paraId="0EDEA855" w14:textId="20CE55C3" w:rsidR="00E2408A" w:rsidRPr="00E2408A" w:rsidDel="00BF3043" w:rsidRDefault="00E2408A" w:rsidP="00E2408A">
      <w:pPr>
        <w:shd w:val="clear" w:color="auto" w:fill="FFFFFF"/>
        <w:rPr>
          <w:ins w:id="191" w:author="Esch, Ellen" w:date="2023-04-21T14:50:00Z"/>
          <w:del w:id="192" w:author="Esch, Ellen [2]" w:date="2023-04-23T21:12:00Z"/>
          <w:rFonts w:ascii="Calibri" w:eastAsia="Times New Roman" w:hAnsi="Calibri" w:cs="Calibri"/>
          <w:color w:val="000020"/>
          <w:kern w:val="0"/>
          <w:sz w:val="27"/>
          <w:szCs w:val="27"/>
          <w14:ligatures w14:val="none"/>
        </w:rPr>
      </w:pPr>
      <w:ins w:id="193" w:author="Esch, Ellen" w:date="2023-04-21T14:50:00Z">
        <w:del w:id="194" w:author="Esch, Ellen [2]" w:date="2023-04-23T21:14:00Z">
          <w:r w:rsidRPr="00E2408A" w:rsidDel="008D2B58">
            <w:rPr>
              <w:rFonts w:ascii="Calibri" w:eastAsia="Times New Roman" w:hAnsi="Calibri" w:cs="Calibri"/>
              <w:color w:val="000020"/>
              <w:kern w:val="0"/>
              <w:sz w:val="27"/>
              <w:szCs w:val="27"/>
              <w14:ligatures w14:val="none"/>
            </w:rPr>
            <w:delText xml:space="preserve">// Ermida, S.L., Soares, P., Mantas, V., Göttsche, F.-M., Trigo, I.F., 2020. </w:delText>
          </w:r>
        </w:del>
      </w:ins>
    </w:p>
    <w:p w14:paraId="0EEC6EFE" w14:textId="12C6F3A1" w:rsidR="00E2408A" w:rsidRPr="00E2408A" w:rsidDel="00BF3043" w:rsidRDefault="00E2408A" w:rsidP="00E2408A">
      <w:pPr>
        <w:shd w:val="clear" w:color="auto" w:fill="FFFFFF"/>
        <w:rPr>
          <w:ins w:id="195" w:author="Esch, Ellen" w:date="2023-04-21T14:50:00Z"/>
          <w:del w:id="196" w:author="Esch, Ellen [2]" w:date="2023-04-23T21:12:00Z"/>
          <w:rFonts w:ascii="Calibri" w:eastAsia="Times New Roman" w:hAnsi="Calibri" w:cs="Calibri"/>
          <w:color w:val="000020"/>
          <w:kern w:val="0"/>
          <w:sz w:val="27"/>
          <w:szCs w:val="27"/>
          <w14:ligatures w14:val="none"/>
        </w:rPr>
      </w:pPr>
      <w:ins w:id="197" w:author="Esch, Ellen" w:date="2023-04-21T14:50:00Z">
        <w:del w:id="198" w:author="Esch, Ellen [2]" w:date="2023-04-23T21:12:00Z">
          <w:r w:rsidRPr="00E2408A" w:rsidDel="00BF3043">
            <w:rPr>
              <w:rFonts w:ascii="Calibri" w:eastAsia="Times New Roman" w:hAnsi="Calibri" w:cs="Calibri"/>
              <w:color w:val="000020"/>
              <w:kern w:val="0"/>
              <w:sz w:val="27"/>
              <w:szCs w:val="27"/>
              <w14:ligatures w14:val="none"/>
            </w:rPr>
            <w:delText xml:space="preserve">//     </w:delText>
          </w:r>
        </w:del>
        <w:del w:id="199" w:author="Esch, Ellen [2]" w:date="2023-04-23T21:14:00Z">
          <w:r w:rsidRPr="00E2408A" w:rsidDel="008D2B58">
            <w:rPr>
              <w:rFonts w:ascii="Calibri" w:eastAsia="Times New Roman" w:hAnsi="Calibri" w:cs="Calibri"/>
              <w:color w:val="000020"/>
              <w:kern w:val="0"/>
              <w:sz w:val="27"/>
              <w:szCs w:val="27"/>
              <w14:ligatures w14:val="none"/>
            </w:rPr>
            <w:delText>Google Earth Engine open-source code for Land Surface Temperature estimation from the Landsat series</w:delText>
          </w:r>
        </w:del>
        <w:del w:id="200" w:author="Esch, Ellen [2]" w:date="2023-04-23T21:12:00Z">
          <w:r w:rsidRPr="00E2408A" w:rsidDel="00BF3043">
            <w:rPr>
              <w:rFonts w:ascii="Calibri" w:eastAsia="Times New Roman" w:hAnsi="Calibri" w:cs="Calibri"/>
              <w:color w:val="000020"/>
              <w:kern w:val="0"/>
              <w:sz w:val="27"/>
              <w:szCs w:val="27"/>
              <w14:ligatures w14:val="none"/>
            </w:rPr>
            <w:delText>.</w:delText>
          </w:r>
        </w:del>
      </w:ins>
    </w:p>
    <w:p w14:paraId="1F6ABCE6" w14:textId="4D999877" w:rsidR="00E2408A" w:rsidRPr="00E2408A" w:rsidDel="008D2B58" w:rsidRDefault="00E2408A" w:rsidP="00E2408A">
      <w:pPr>
        <w:shd w:val="clear" w:color="auto" w:fill="FFFFFF"/>
        <w:rPr>
          <w:ins w:id="201" w:author="Esch, Ellen" w:date="2023-04-21T14:50:00Z"/>
          <w:del w:id="202" w:author="Esch, Ellen [2]" w:date="2023-04-23T21:14:00Z"/>
          <w:rFonts w:ascii="Calibri" w:eastAsia="Times New Roman" w:hAnsi="Calibri" w:cs="Calibri"/>
          <w:color w:val="000020"/>
          <w:kern w:val="0"/>
          <w:sz w:val="27"/>
          <w:szCs w:val="27"/>
          <w14:ligatures w14:val="none"/>
        </w:rPr>
      </w:pPr>
      <w:ins w:id="203" w:author="Esch, Ellen" w:date="2023-04-21T14:50:00Z">
        <w:del w:id="204" w:author="Esch, Ellen [2]" w:date="2023-04-23T21:12:00Z">
          <w:r w:rsidRPr="00E2408A" w:rsidDel="00BF3043">
            <w:rPr>
              <w:rFonts w:ascii="Calibri" w:eastAsia="Times New Roman" w:hAnsi="Calibri" w:cs="Calibri"/>
              <w:color w:val="000020"/>
              <w:kern w:val="0"/>
              <w:sz w:val="27"/>
              <w:szCs w:val="27"/>
              <w14:ligatures w14:val="none"/>
            </w:rPr>
            <w:delText xml:space="preserve">//    </w:delText>
          </w:r>
        </w:del>
        <w:del w:id="205" w:author="Esch, Ellen [2]" w:date="2023-04-23T21:14:00Z">
          <w:r w:rsidRPr="00E2408A" w:rsidDel="008D2B58">
            <w:rPr>
              <w:rFonts w:ascii="Calibri" w:eastAsia="Times New Roman" w:hAnsi="Calibri" w:cs="Calibri"/>
              <w:color w:val="000020"/>
              <w:kern w:val="0"/>
              <w:sz w:val="27"/>
              <w:szCs w:val="27"/>
              <w14:ligatures w14:val="none"/>
            </w:rPr>
            <w:delText xml:space="preserve"> Remote Sensing, 12 (9), 1471; https://doi.org/10.3390/rs12091471</w:delText>
          </w:r>
        </w:del>
      </w:ins>
    </w:p>
    <w:p w14:paraId="5CDD86FD" w14:textId="77777777" w:rsidR="00E2408A" w:rsidRPr="00E2408A" w:rsidRDefault="00E2408A" w:rsidP="00E2408A">
      <w:pPr>
        <w:shd w:val="clear" w:color="auto" w:fill="FFFFFF"/>
        <w:rPr>
          <w:ins w:id="206" w:author="Esch, Ellen" w:date="2023-04-21T14:50:00Z"/>
          <w:rFonts w:ascii="Calibri" w:eastAsia="Times New Roman" w:hAnsi="Calibri" w:cs="Calibri"/>
          <w:color w:val="000020"/>
          <w:kern w:val="0"/>
          <w:sz w:val="27"/>
          <w:szCs w:val="27"/>
          <w14:ligatures w14:val="none"/>
        </w:rPr>
      </w:pPr>
    </w:p>
    <w:p w14:paraId="39908408" w14:textId="77777777" w:rsidR="00E2408A" w:rsidRPr="00E2408A" w:rsidRDefault="00E2408A" w:rsidP="00E2408A">
      <w:pPr>
        <w:shd w:val="clear" w:color="auto" w:fill="FFFFFF"/>
        <w:rPr>
          <w:ins w:id="207" w:author="Esch, Ellen" w:date="2023-04-21T14:50:00Z"/>
          <w:rFonts w:ascii="Calibri" w:eastAsia="Times New Roman" w:hAnsi="Calibri" w:cs="Calibri"/>
          <w:color w:val="000020"/>
          <w:kern w:val="0"/>
          <w:sz w:val="27"/>
          <w:szCs w:val="27"/>
          <w14:ligatures w14:val="none"/>
        </w:rPr>
      </w:pPr>
      <w:ins w:id="208" w:author="Esch, Ellen" w:date="2023-04-21T14:50:00Z">
        <w:r w:rsidRPr="00E2408A">
          <w:rPr>
            <w:rFonts w:ascii="Calibri" w:eastAsia="Times New Roman" w:hAnsi="Calibri" w:cs="Calibri"/>
            <w:color w:val="000020"/>
            <w:kern w:val="0"/>
            <w:sz w:val="27"/>
            <w:szCs w:val="27"/>
            <w14:ligatures w14:val="none"/>
          </w:rPr>
          <w:t xml:space="preserve">// </w:t>
        </w:r>
        <w:proofErr w:type="spellStart"/>
        <w:r w:rsidRPr="00E2408A">
          <w:rPr>
            <w:rFonts w:ascii="Calibri" w:eastAsia="Times New Roman" w:hAnsi="Calibri" w:cs="Calibri"/>
            <w:color w:val="000020"/>
            <w:kern w:val="0"/>
            <w:sz w:val="27"/>
            <w:szCs w:val="27"/>
            <w14:ligatures w14:val="none"/>
          </w:rPr>
          <w:t>Onačillová</w:t>
        </w:r>
        <w:proofErr w:type="spellEnd"/>
        <w:r w:rsidRPr="00E2408A">
          <w:rPr>
            <w:rFonts w:ascii="Calibri" w:eastAsia="Times New Roman" w:hAnsi="Calibri" w:cs="Calibri"/>
            <w:color w:val="000020"/>
            <w:kern w:val="0"/>
            <w:sz w:val="27"/>
            <w:szCs w:val="27"/>
            <w14:ligatures w14:val="none"/>
          </w:rPr>
          <w:t xml:space="preserve">, K., </w:t>
        </w:r>
        <w:proofErr w:type="spellStart"/>
        <w:r w:rsidRPr="00E2408A">
          <w:rPr>
            <w:rFonts w:ascii="Calibri" w:eastAsia="Times New Roman" w:hAnsi="Calibri" w:cs="Calibri"/>
            <w:color w:val="000020"/>
            <w:kern w:val="0"/>
            <w:sz w:val="27"/>
            <w:szCs w:val="27"/>
            <w14:ligatures w14:val="none"/>
          </w:rPr>
          <w:t>Gallay</w:t>
        </w:r>
        <w:proofErr w:type="spellEnd"/>
        <w:r w:rsidRPr="00E2408A">
          <w:rPr>
            <w:rFonts w:ascii="Calibri" w:eastAsia="Times New Roman" w:hAnsi="Calibri" w:cs="Calibri"/>
            <w:color w:val="000020"/>
            <w:kern w:val="0"/>
            <w:sz w:val="27"/>
            <w:szCs w:val="27"/>
            <w14:ligatures w14:val="none"/>
          </w:rPr>
          <w:t xml:space="preserve">, M., </w:t>
        </w:r>
        <w:proofErr w:type="spellStart"/>
        <w:r w:rsidRPr="00E2408A">
          <w:rPr>
            <w:rFonts w:ascii="Calibri" w:eastAsia="Times New Roman" w:hAnsi="Calibri" w:cs="Calibri"/>
            <w:color w:val="000020"/>
            <w:kern w:val="0"/>
            <w:sz w:val="27"/>
            <w:szCs w:val="27"/>
            <w14:ligatures w14:val="none"/>
          </w:rPr>
          <w:t>Paluba</w:t>
        </w:r>
        <w:proofErr w:type="spellEnd"/>
        <w:r w:rsidRPr="00E2408A">
          <w:rPr>
            <w:rFonts w:ascii="Calibri" w:eastAsia="Times New Roman" w:hAnsi="Calibri" w:cs="Calibri"/>
            <w:color w:val="000020"/>
            <w:kern w:val="0"/>
            <w:sz w:val="27"/>
            <w:szCs w:val="27"/>
            <w14:ligatures w14:val="none"/>
          </w:rPr>
          <w:t xml:space="preserve">, D., </w:t>
        </w:r>
        <w:proofErr w:type="spellStart"/>
        <w:r w:rsidRPr="00E2408A">
          <w:rPr>
            <w:rFonts w:ascii="Calibri" w:eastAsia="Times New Roman" w:hAnsi="Calibri" w:cs="Calibri"/>
            <w:color w:val="000020"/>
            <w:kern w:val="0"/>
            <w:sz w:val="27"/>
            <w:szCs w:val="27"/>
            <w14:ligatures w14:val="none"/>
          </w:rPr>
          <w:t>Péliová</w:t>
        </w:r>
        <w:proofErr w:type="spellEnd"/>
        <w:r w:rsidRPr="00E2408A">
          <w:rPr>
            <w:rFonts w:ascii="Calibri" w:eastAsia="Times New Roman" w:hAnsi="Calibri" w:cs="Calibri"/>
            <w:color w:val="000020"/>
            <w:kern w:val="0"/>
            <w:sz w:val="27"/>
            <w:szCs w:val="27"/>
            <w14:ligatures w14:val="none"/>
          </w:rPr>
          <w:t xml:space="preserve">, A., </w:t>
        </w:r>
        <w:proofErr w:type="spellStart"/>
        <w:r w:rsidRPr="00E2408A">
          <w:rPr>
            <w:rFonts w:ascii="Calibri" w:eastAsia="Times New Roman" w:hAnsi="Calibri" w:cs="Calibri"/>
            <w:color w:val="000020"/>
            <w:kern w:val="0"/>
            <w:sz w:val="27"/>
            <w:szCs w:val="27"/>
            <w14:ligatures w14:val="none"/>
          </w:rPr>
          <w:t>Tokarčík</w:t>
        </w:r>
        <w:proofErr w:type="spellEnd"/>
        <w:r w:rsidRPr="00E2408A">
          <w:rPr>
            <w:rFonts w:ascii="Calibri" w:eastAsia="Times New Roman" w:hAnsi="Calibri" w:cs="Calibri"/>
            <w:color w:val="000020"/>
            <w:kern w:val="0"/>
            <w:sz w:val="27"/>
            <w:szCs w:val="27"/>
            <w14:ligatures w14:val="none"/>
          </w:rPr>
          <w:t xml:space="preserve">, O., </w:t>
        </w:r>
        <w:proofErr w:type="spellStart"/>
        <w:r w:rsidRPr="00E2408A">
          <w:rPr>
            <w:rFonts w:ascii="Calibri" w:eastAsia="Times New Roman" w:hAnsi="Calibri" w:cs="Calibri"/>
            <w:color w:val="000020"/>
            <w:kern w:val="0"/>
            <w:sz w:val="27"/>
            <w:szCs w:val="27"/>
            <w14:ligatures w14:val="none"/>
          </w:rPr>
          <w:t>Laubertová</w:t>
        </w:r>
        <w:proofErr w:type="spellEnd"/>
        <w:r w:rsidRPr="00E2408A">
          <w:rPr>
            <w:rFonts w:ascii="Calibri" w:eastAsia="Times New Roman" w:hAnsi="Calibri" w:cs="Calibri"/>
            <w:color w:val="000020"/>
            <w:kern w:val="0"/>
            <w:sz w:val="27"/>
            <w:szCs w:val="27"/>
            <w14:ligatures w14:val="none"/>
          </w:rPr>
          <w:t xml:space="preserve">, D. 2022: </w:t>
        </w:r>
      </w:ins>
    </w:p>
    <w:p w14:paraId="782604DD" w14:textId="77777777" w:rsidR="00E2408A" w:rsidRPr="00E2408A" w:rsidRDefault="00E2408A" w:rsidP="00E2408A">
      <w:pPr>
        <w:shd w:val="clear" w:color="auto" w:fill="FFFFFF"/>
        <w:rPr>
          <w:ins w:id="209" w:author="Esch, Ellen" w:date="2023-04-21T14:50:00Z"/>
          <w:rFonts w:ascii="Calibri" w:eastAsia="Times New Roman" w:hAnsi="Calibri" w:cs="Calibri"/>
          <w:color w:val="000020"/>
          <w:kern w:val="0"/>
          <w:sz w:val="27"/>
          <w:szCs w:val="27"/>
          <w14:ligatures w14:val="none"/>
        </w:rPr>
      </w:pPr>
      <w:ins w:id="210" w:author="Esch, Ellen" w:date="2023-04-21T14:50:00Z">
        <w:r w:rsidRPr="00E2408A">
          <w:rPr>
            <w:rFonts w:ascii="Calibri" w:eastAsia="Times New Roman" w:hAnsi="Calibri" w:cs="Calibri"/>
            <w:color w:val="000020"/>
            <w:kern w:val="0"/>
            <w:sz w:val="27"/>
            <w:szCs w:val="27"/>
            <w14:ligatures w14:val="none"/>
          </w:rPr>
          <w:t xml:space="preserve">//   Combining Landsat 8 and Sentinel 2 data in Google Earth Engine </w:t>
        </w:r>
      </w:ins>
    </w:p>
    <w:p w14:paraId="404E6B33" w14:textId="659589F2" w:rsidR="00CD6D32" w:rsidRPr="00CD6D32" w:rsidRDefault="00E2408A" w:rsidP="00E2408A">
      <w:pPr>
        <w:shd w:val="clear" w:color="auto" w:fill="FFFFFF"/>
        <w:rPr>
          <w:rFonts w:ascii="Calibri" w:eastAsia="Times New Roman" w:hAnsi="Calibri" w:cs="Calibri"/>
          <w:color w:val="000020"/>
          <w:kern w:val="0"/>
          <w:sz w:val="27"/>
          <w:szCs w:val="27"/>
          <w14:ligatures w14:val="none"/>
        </w:rPr>
      </w:pPr>
      <w:ins w:id="211" w:author="Esch, Ellen" w:date="2023-04-21T14:50:00Z">
        <w:r w:rsidRPr="00E2408A">
          <w:rPr>
            <w:rFonts w:ascii="Calibri" w:eastAsia="Times New Roman" w:hAnsi="Calibri" w:cs="Calibri"/>
            <w:color w:val="000020"/>
            <w:kern w:val="0"/>
            <w:sz w:val="27"/>
            <w:szCs w:val="27"/>
            <w14:ligatures w14:val="none"/>
          </w:rPr>
          <w:t>//   to derive higher resolution land surface temperature maps in urban environment; https://doi.org/10.3390/rs14164076</w:t>
        </w:r>
      </w:ins>
      <w:r w:rsidR="00CD6D32" w:rsidRPr="00CD6D32">
        <w:rPr>
          <w:rFonts w:ascii="Calibri" w:eastAsia="Times New Roman" w:hAnsi="Calibri" w:cs="Calibri"/>
          <w:color w:val="000020"/>
          <w:kern w:val="0"/>
          <w:sz w:val="27"/>
          <w:szCs w:val="27"/>
          <w14:ligatures w14:val="none"/>
        </w:rPr>
        <w:br/>
      </w:r>
      <w:r w:rsidR="00CD6D32" w:rsidRPr="00CD6D32">
        <w:rPr>
          <w:rFonts w:ascii="Calibri" w:eastAsia="Times New Roman" w:hAnsi="Calibri" w:cs="Calibri"/>
          <w:color w:val="000020"/>
          <w:kern w:val="0"/>
          <w:sz w:val="27"/>
          <w:szCs w:val="27"/>
          <w14:ligatures w14:val="none"/>
        </w:rPr>
        <w:br/>
        <w:t xml:space="preserve">This Landsat 8 raster image was first used to create a NDVI raster dataset. Using that NDVI dataset with Bands 10 and 11 of the Landsat 8 raster </w:t>
      </w:r>
      <w:proofErr w:type="gramStart"/>
      <w:r w:rsidR="00CD6D32" w:rsidRPr="00CD6D32">
        <w:rPr>
          <w:rFonts w:ascii="Calibri" w:eastAsia="Times New Roman" w:hAnsi="Calibri" w:cs="Calibri"/>
          <w:color w:val="000020"/>
          <w:kern w:val="0"/>
          <w:sz w:val="27"/>
          <w:szCs w:val="27"/>
          <w14:ligatures w14:val="none"/>
        </w:rPr>
        <w:t>dataset</w:t>
      </w:r>
      <w:proofErr w:type="gramEnd"/>
      <w:r w:rsidR="00CD6D32" w:rsidRPr="00CD6D32">
        <w:rPr>
          <w:rFonts w:ascii="Calibri" w:eastAsia="Times New Roman" w:hAnsi="Calibri" w:cs="Calibri"/>
          <w:color w:val="000020"/>
          <w:kern w:val="0"/>
          <w:sz w:val="27"/>
          <w:szCs w:val="27"/>
          <w14:ligatures w14:val="none"/>
        </w:rPr>
        <w:t xml:space="preserve">, a Land Surface Temperature raster can be derived. That raster is further processed from </w:t>
      </w:r>
      <w:proofErr w:type="spellStart"/>
      <w:r w:rsidR="00CD6D32" w:rsidRPr="00CD6D32">
        <w:rPr>
          <w:rFonts w:ascii="Calibri" w:eastAsia="Times New Roman" w:hAnsi="Calibri" w:cs="Calibri"/>
          <w:color w:val="000020"/>
          <w:kern w:val="0"/>
          <w:sz w:val="27"/>
          <w:szCs w:val="27"/>
          <w14:ligatures w14:val="none"/>
        </w:rPr>
        <w:t>celsius</w:t>
      </w:r>
      <w:proofErr w:type="spellEnd"/>
      <w:r w:rsidR="00CD6D32" w:rsidRPr="00CD6D32">
        <w:rPr>
          <w:rFonts w:ascii="Calibri" w:eastAsia="Times New Roman" w:hAnsi="Calibri" w:cs="Calibri"/>
          <w:color w:val="000020"/>
          <w:kern w:val="0"/>
          <w:sz w:val="27"/>
          <w:szCs w:val="27"/>
          <w14:ligatures w14:val="none"/>
        </w:rPr>
        <w:t xml:space="preserve"> to </w:t>
      </w:r>
      <w:proofErr w:type="spellStart"/>
      <w:r w:rsidR="00CD6D32" w:rsidRPr="00CD6D32">
        <w:rPr>
          <w:rFonts w:ascii="Calibri" w:eastAsia="Times New Roman" w:hAnsi="Calibri" w:cs="Calibri"/>
          <w:color w:val="000020"/>
          <w:kern w:val="0"/>
          <w:sz w:val="27"/>
          <w:szCs w:val="27"/>
          <w14:ligatures w14:val="none"/>
        </w:rPr>
        <w:t>fahrenheit</w:t>
      </w:r>
      <w:proofErr w:type="spellEnd"/>
      <w:r w:rsidR="00CD6D32" w:rsidRPr="00CD6D32">
        <w:rPr>
          <w:rFonts w:ascii="Calibri" w:eastAsia="Times New Roman" w:hAnsi="Calibri" w:cs="Calibri"/>
          <w:color w:val="000020"/>
          <w:kern w:val="0"/>
          <w:sz w:val="27"/>
          <w:szCs w:val="27"/>
          <w14:ligatures w14:val="none"/>
        </w:rPr>
        <w:t>, then clipped to the 7-county metropolitan area, and all water bodies removed from the final image.</w:t>
      </w:r>
      <w:r w:rsidR="00CD6D32" w:rsidRPr="00CD6D32">
        <w:rPr>
          <w:rFonts w:ascii="Calibri" w:eastAsia="Times New Roman" w:hAnsi="Calibri" w:cs="Calibri"/>
          <w:color w:val="000020"/>
          <w:kern w:val="0"/>
          <w:sz w:val="27"/>
          <w:szCs w:val="27"/>
          <w14:ligatures w14:val="none"/>
        </w:rPr>
        <w:br/>
      </w:r>
      <w:r w:rsidR="00CD6D32" w:rsidRPr="00CD6D32">
        <w:rPr>
          <w:rFonts w:ascii="Calibri" w:eastAsia="Times New Roman" w:hAnsi="Calibri" w:cs="Calibri"/>
          <w:color w:val="000020"/>
          <w:kern w:val="0"/>
          <w:sz w:val="27"/>
          <w:szCs w:val="27"/>
          <w14:ligatures w14:val="none"/>
        </w:rPr>
        <w:br/>
        <w:t xml:space="preserve">The LST values without regional water bodies is the primary basis for the Metropolitan Council Climate Vulnerability Assessment Report. Part of this report specifically considers the urban heat island effect, or the effect of human activity and the built environment on increases in urban temperature on human life, and as water has different heat retention properties than most land surfaces, we chose to </w:t>
      </w:r>
      <w:r w:rsidR="00CD6D32" w:rsidRPr="00CD6D32">
        <w:rPr>
          <w:rFonts w:ascii="Calibri" w:eastAsia="Times New Roman" w:hAnsi="Calibri" w:cs="Calibri"/>
          <w:color w:val="000020"/>
          <w:kern w:val="0"/>
          <w:sz w:val="27"/>
          <w:szCs w:val="27"/>
          <w14:ligatures w14:val="none"/>
        </w:rPr>
        <w:lastRenderedPageBreak/>
        <w:t>do our analysis without regional water bodies. It should be noted that the lowest original LST values were water bodies, and so by removing the water bodies from the map the minimum LST value raised 0.6F. This is not particularly significant, except that it would minimally affect which values would be highlighted in the third layer of this package.</w:t>
      </w:r>
      <w:r w:rsidR="00CD6D32" w:rsidRPr="00CD6D32">
        <w:rPr>
          <w:rFonts w:ascii="Calibri" w:eastAsia="Times New Roman" w:hAnsi="Calibri" w:cs="Calibri"/>
          <w:color w:val="000020"/>
          <w:kern w:val="0"/>
          <w:sz w:val="27"/>
          <w:szCs w:val="27"/>
          <w14:ligatures w14:val="none"/>
        </w:rPr>
        <w:br/>
      </w:r>
    </w:p>
    <w:p w14:paraId="1B735F78" w14:textId="77777777" w:rsidR="00CD6D32" w:rsidRPr="00CD6D32" w:rsidRDefault="00CD6D32" w:rsidP="00CD6D32">
      <w:pPr>
        <w:rPr>
          <w:rFonts w:ascii="Times New Roman" w:eastAsia="Times New Roman" w:hAnsi="Times New Roman" w:cs="Times New Roman"/>
          <w:kern w:val="0"/>
          <w14:ligatures w14:val="none"/>
        </w:rPr>
      </w:pPr>
    </w:p>
    <w:p w14:paraId="125B0E61" w14:textId="67A49605" w:rsidR="00053C9C" w:rsidRDefault="00CD6D32" w:rsidP="00053C9C">
      <w:pPr>
        <w:shd w:val="clear" w:color="auto" w:fill="FFFFFF"/>
        <w:rPr>
          <w:ins w:id="212" w:author="Esch, Ellen [2]" w:date="2023-04-23T20:22:00Z"/>
          <w:rFonts w:ascii="Avenir Next" w:hAnsi="Avenir Next"/>
          <w:color w:val="050505"/>
          <w:sz w:val="20"/>
          <w:szCs w:val="20"/>
          <w:shd w:val="clear" w:color="auto" w:fill="FFFFFF"/>
        </w:rPr>
      </w:pPr>
      <w:proofErr w:type="spellStart"/>
      <w:r w:rsidRPr="00CD6D32">
        <w:rPr>
          <w:rFonts w:ascii="Calibri" w:eastAsia="Times New Roman" w:hAnsi="Calibri" w:cs="Calibri"/>
          <w:b/>
          <w:bCs/>
          <w:color w:val="000020"/>
          <w:kern w:val="0"/>
          <w:sz w:val="27"/>
          <w:szCs w:val="27"/>
          <w14:ligatures w14:val="none"/>
        </w:rPr>
        <w:t>Purpose:</w:t>
      </w:r>
      <w:r w:rsidRPr="00CD6D32">
        <w:rPr>
          <w:rFonts w:ascii="Calibri" w:eastAsia="Times New Roman" w:hAnsi="Calibri" w:cs="Calibri"/>
          <w:color w:val="000020"/>
          <w:kern w:val="0"/>
          <w:sz w:val="27"/>
          <w:szCs w:val="27"/>
          <w14:ligatures w14:val="none"/>
        </w:rPr>
        <w:t>The</w:t>
      </w:r>
      <w:proofErr w:type="spellEnd"/>
      <w:r w:rsidRPr="00CD6D32">
        <w:rPr>
          <w:rFonts w:ascii="Calibri" w:eastAsia="Times New Roman" w:hAnsi="Calibri" w:cs="Calibri"/>
          <w:color w:val="000020"/>
          <w:kern w:val="0"/>
          <w:sz w:val="27"/>
          <w:szCs w:val="27"/>
          <w14:ligatures w14:val="none"/>
        </w:rPr>
        <w:t xml:space="preserve"> </w:t>
      </w:r>
      <w:ins w:id="213" w:author="Esch, Ellen [2]" w:date="2023-04-23T20:20:00Z">
        <w:r w:rsidR="00053C9C">
          <w:rPr>
            <w:rFonts w:ascii="Calibri" w:eastAsia="Times New Roman" w:hAnsi="Calibri" w:cs="Calibri"/>
            <w:color w:val="000020"/>
            <w:kern w:val="0"/>
            <w:sz w:val="27"/>
            <w:szCs w:val="27"/>
            <w14:ligatures w14:val="none"/>
          </w:rPr>
          <w:t xml:space="preserve">2022 </w:t>
        </w:r>
      </w:ins>
      <w:r w:rsidRPr="00CD6D32">
        <w:rPr>
          <w:rFonts w:ascii="Calibri" w:eastAsia="Times New Roman" w:hAnsi="Calibri" w:cs="Calibri"/>
          <w:color w:val="000020"/>
          <w:kern w:val="0"/>
          <w:sz w:val="27"/>
          <w:szCs w:val="27"/>
          <w14:ligatures w14:val="none"/>
        </w:rPr>
        <w:t xml:space="preserve">Land Surface Temperature (LST) </w:t>
      </w:r>
      <w:del w:id="214" w:author="Esch, Ellen [2]" w:date="2023-04-23T20:20:00Z">
        <w:r w:rsidRPr="00CD6D32" w:rsidDel="00053C9C">
          <w:rPr>
            <w:rFonts w:ascii="Calibri" w:eastAsia="Times New Roman" w:hAnsi="Calibri" w:cs="Calibri"/>
            <w:color w:val="000020"/>
            <w:kern w:val="0"/>
            <w:sz w:val="27"/>
            <w:szCs w:val="27"/>
            <w14:ligatures w14:val="none"/>
          </w:rPr>
          <w:delText xml:space="preserve">raster dataset is also referred to as the Heat Vulnerability Analysis layer. It </w:delText>
        </w:r>
      </w:del>
      <w:r w:rsidRPr="00CD6D32">
        <w:rPr>
          <w:rFonts w:ascii="Calibri" w:eastAsia="Times New Roman" w:hAnsi="Calibri" w:cs="Calibri"/>
          <w:color w:val="000020"/>
          <w:kern w:val="0"/>
          <w:sz w:val="27"/>
          <w:szCs w:val="27"/>
          <w14:ligatures w14:val="none"/>
        </w:rPr>
        <w:t xml:space="preserve">was developed as </w:t>
      </w:r>
      <w:del w:id="215" w:author="Esch, Ellen [2]" w:date="2023-04-23T20:20:00Z">
        <w:r w:rsidRPr="00CD6D32" w:rsidDel="00053C9C">
          <w:rPr>
            <w:rFonts w:ascii="Calibri" w:eastAsia="Times New Roman" w:hAnsi="Calibri" w:cs="Calibri"/>
            <w:color w:val="000020"/>
            <w:kern w:val="0"/>
            <w:sz w:val="27"/>
            <w:szCs w:val="27"/>
            <w14:ligatures w14:val="none"/>
          </w:rPr>
          <w:delText xml:space="preserve">part </w:delText>
        </w:r>
      </w:del>
      <w:ins w:id="216" w:author="Esch, Ellen [2]" w:date="2023-04-23T20:20:00Z">
        <w:r w:rsidR="00053C9C">
          <w:rPr>
            <w:rFonts w:ascii="Calibri" w:eastAsia="Times New Roman" w:hAnsi="Calibri" w:cs="Calibri"/>
            <w:color w:val="000020"/>
            <w:kern w:val="0"/>
            <w:sz w:val="27"/>
            <w:szCs w:val="27"/>
            <w14:ligatures w14:val="none"/>
          </w:rPr>
          <w:t>an upda</w:t>
        </w:r>
      </w:ins>
      <w:ins w:id="217" w:author="Esch, Ellen [2]" w:date="2023-04-23T20:21:00Z">
        <w:r w:rsidR="00053C9C">
          <w:rPr>
            <w:rFonts w:ascii="Calibri" w:eastAsia="Times New Roman" w:hAnsi="Calibri" w:cs="Calibri"/>
            <w:color w:val="000020"/>
            <w:kern w:val="0"/>
            <w:sz w:val="27"/>
            <w:szCs w:val="27"/>
            <w14:ligatures w14:val="none"/>
          </w:rPr>
          <w:t>te</w:t>
        </w:r>
      </w:ins>
      <w:ins w:id="218" w:author="Esch, Ellen [2]" w:date="2023-04-23T20:20:00Z">
        <w:r w:rsidR="00053C9C" w:rsidRPr="00CD6D32">
          <w:rPr>
            <w:rFonts w:ascii="Calibri" w:eastAsia="Times New Roman" w:hAnsi="Calibri" w:cs="Calibri"/>
            <w:color w:val="000020"/>
            <w:kern w:val="0"/>
            <w:sz w:val="27"/>
            <w:szCs w:val="27"/>
            <w14:ligatures w14:val="none"/>
          </w:rPr>
          <w:t xml:space="preserve"> </w:t>
        </w:r>
      </w:ins>
      <w:r w:rsidRPr="00CD6D32">
        <w:rPr>
          <w:rFonts w:ascii="Calibri" w:eastAsia="Times New Roman" w:hAnsi="Calibri" w:cs="Calibri"/>
          <w:color w:val="000020"/>
          <w:kern w:val="0"/>
          <w:sz w:val="27"/>
          <w:szCs w:val="27"/>
          <w14:ligatures w14:val="none"/>
        </w:rPr>
        <w:t xml:space="preserve">of the Metropolitan Council's Climate Vulnerability Assessment (CVA) project. </w:t>
      </w:r>
      <w:del w:id="219" w:author="Esch, Ellen [2]" w:date="2023-04-23T20:21:00Z">
        <w:r w:rsidRPr="00CD6D32" w:rsidDel="00053C9C">
          <w:rPr>
            <w:rFonts w:ascii="Calibri" w:eastAsia="Times New Roman" w:hAnsi="Calibri" w:cs="Calibri"/>
            <w:color w:val="000020"/>
            <w:kern w:val="0"/>
            <w:sz w:val="27"/>
            <w:szCs w:val="27"/>
            <w14:ligatures w14:val="none"/>
          </w:rPr>
          <w:delText>The Council initiated a Climate Vulnerability Assessment in response to the increased frequency of extreme heat and flooding events associated with climate change.</w:delText>
        </w:r>
      </w:del>
      <w:ins w:id="220" w:author="Esch, Ellen [2]" w:date="2023-04-23T20:22:00Z">
        <w:r w:rsidR="00053C9C">
          <w:rPr>
            <w:rStyle w:val="Strong"/>
            <w:rFonts w:ascii="Avenir Next" w:hAnsi="Avenir Next"/>
            <w:color w:val="050505"/>
            <w:sz w:val="20"/>
            <w:szCs w:val="20"/>
            <w:shd w:val="clear" w:color="auto" w:fill="FFFFFF"/>
          </w:rPr>
          <w:t>The goal of the</w:t>
        </w:r>
        <w:r w:rsidR="008E0D3D">
          <w:rPr>
            <w:rStyle w:val="Strong"/>
            <w:rFonts w:ascii="Avenir Next" w:hAnsi="Avenir Next"/>
            <w:color w:val="050505"/>
            <w:sz w:val="20"/>
            <w:szCs w:val="20"/>
            <w:shd w:val="clear" w:color="auto" w:fill="FFFFFF"/>
          </w:rPr>
          <w:t xml:space="preserve"> updated</w:t>
        </w:r>
        <w:r w:rsidR="00053C9C">
          <w:rPr>
            <w:rStyle w:val="Strong"/>
            <w:rFonts w:ascii="Avenir Next" w:hAnsi="Avenir Next"/>
            <w:color w:val="050505"/>
            <w:sz w:val="20"/>
            <w:szCs w:val="20"/>
            <w:shd w:val="clear" w:color="auto" w:fill="FFFFFF"/>
          </w:rPr>
          <w:t xml:space="preserve"> map is not to show the maximum temperature that any specific area can reach, but rather to show the heat differences across the region. </w:t>
        </w:r>
        <w:r w:rsidR="00053C9C">
          <w:rPr>
            <w:rFonts w:ascii="Avenir Next" w:hAnsi="Avenir Next"/>
            <w:color w:val="050505"/>
            <w:sz w:val="20"/>
            <w:szCs w:val="20"/>
            <w:shd w:val="clear" w:color="auto" w:fill="FFFFFF"/>
          </w:rPr>
          <w:t>An updated timestamp (2022 vs. 2016) and finer grained resolution (10m vs. 30m) improves the utility of the data for planning purposes.</w:t>
        </w:r>
      </w:ins>
    </w:p>
    <w:p w14:paraId="34222D33" w14:textId="641E85F5" w:rsidR="00CD6D32" w:rsidRPr="00CD6D32" w:rsidDel="008E0D3D" w:rsidRDefault="00CD6D32" w:rsidP="00CD6D32">
      <w:pPr>
        <w:shd w:val="clear" w:color="auto" w:fill="FFFFFF"/>
        <w:rPr>
          <w:del w:id="221" w:author="Esch, Ellen [2]" w:date="2023-04-23T20:23:00Z"/>
          <w:rFonts w:ascii="Calibri" w:eastAsia="Times New Roman" w:hAnsi="Calibri" w:cs="Calibri"/>
          <w:color w:val="000020"/>
          <w:kern w:val="0"/>
          <w:sz w:val="27"/>
          <w:szCs w:val="27"/>
          <w14:ligatures w14:val="none"/>
        </w:rPr>
      </w:pPr>
      <w:del w:id="222" w:author="Esch, Ellen [2]" w:date="2023-04-23T20:23:00Z">
        <w:r w:rsidRPr="00CD6D32" w:rsidDel="008E0D3D">
          <w:rPr>
            <w:rFonts w:ascii="Calibri" w:eastAsia="Times New Roman" w:hAnsi="Calibri" w:cs="Calibri"/>
            <w:color w:val="000020"/>
            <w:kern w:val="0"/>
            <w:sz w:val="27"/>
            <w:szCs w:val="27"/>
            <w14:ligatures w14:val="none"/>
          </w:rPr>
          <w:delText xml:space="preserve"> The Land Surface Temperature raster dataset is intended for planning and alternatives analysis. This work supports regional climate mitigation and resiliency planning efforts.</w:delText>
        </w:r>
      </w:del>
    </w:p>
    <w:p w14:paraId="1E2CD69F" w14:textId="77777777" w:rsidR="00CD6D32" w:rsidRPr="00CD6D32" w:rsidRDefault="00CD6D32" w:rsidP="00CD6D32">
      <w:pPr>
        <w:rPr>
          <w:rFonts w:ascii="Times New Roman" w:eastAsia="Times New Roman" w:hAnsi="Times New Roman" w:cs="Times New Roman"/>
          <w:kern w:val="0"/>
          <w14:ligatures w14:val="none"/>
        </w:rPr>
      </w:pPr>
    </w:p>
    <w:p w14:paraId="3932441D" w14:textId="32D3A876"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Time Period of Content Date:</w:t>
      </w:r>
      <w:del w:id="223" w:author="Esch, Ellen [2]" w:date="2023-04-23T20:23:00Z">
        <w:r w:rsidRPr="00CD6D32" w:rsidDel="008E0D3D">
          <w:rPr>
            <w:rFonts w:ascii="Calibri" w:eastAsia="Times New Roman" w:hAnsi="Calibri" w:cs="Calibri"/>
            <w:color w:val="000020"/>
            <w:kern w:val="0"/>
            <w:sz w:val="27"/>
            <w:szCs w:val="27"/>
            <w14:ligatures w14:val="none"/>
          </w:rPr>
          <w:delText>07</w:delText>
        </w:r>
      </w:del>
      <w:ins w:id="224" w:author="Esch, Ellen [2]" w:date="2023-04-23T20:23:00Z">
        <w:r w:rsidR="008E0D3D" w:rsidRPr="00CD6D32">
          <w:rPr>
            <w:rFonts w:ascii="Calibri" w:eastAsia="Times New Roman" w:hAnsi="Calibri" w:cs="Calibri"/>
            <w:color w:val="000020"/>
            <w:kern w:val="0"/>
            <w:sz w:val="27"/>
            <w:szCs w:val="27"/>
            <w14:ligatures w14:val="none"/>
          </w:rPr>
          <w:t>0</w:t>
        </w:r>
        <w:r w:rsidR="008E0D3D">
          <w:rPr>
            <w:rFonts w:ascii="Calibri" w:eastAsia="Times New Roman" w:hAnsi="Calibri" w:cs="Calibri"/>
            <w:color w:val="000020"/>
            <w:kern w:val="0"/>
            <w:sz w:val="27"/>
            <w:szCs w:val="27"/>
            <w14:ligatures w14:val="none"/>
          </w:rPr>
          <w:t>9</w:t>
        </w:r>
      </w:ins>
      <w:r w:rsidRPr="00CD6D32">
        <w:rPr>
          <w:rFonts w:ascii="Calibri" w:eastAsia="Times New Roman" w:hAnsi="Calibri" w:cs="Calibri"/>
          <w:color w:val="000020"/>
          <w:kern w:val="0"/>
          <w:sz w:val="27"/>
          <w:szCs w:val="27"/>
          <w14:ligatures w14:val="none"/>
        </w:rPr>
        <w:t>/</w:t>
      </w:r>
      <w:del w:id="225" w:author="Esch, Ellen [2]" w:date="2023-04-23T20:23:00Z">
        <w:r w:rsidRPr="00CD6D32" w:rsidDel="008E0D3D">
          <w:rPr>
            <w:rFonts w:ascii="Calibri" w:eastAsia="Times New Roman" w:hAnsi="Calibri" w:cs="Calibri"/>
            <w:color w:val="000020"/>
            <w:kern w:val="0"/>
            <w:sz w:val="27"/>
            <w:szCs w:val="27"/>
            <w14:ligatures w14:val="none"/>
          </w:rPr>
          <w:delText>22</w:delText>
        </w:r>
      </w:del>
      <w:ins w:id="226" w:author="Esch, Ellen [2]" w:date="2023-04-23T20:23:00Z">
        <w:r w:rsidR="008E0D3D">
          <w:rPr>
            <w:rFonts w:ascii="Calibri" w:eastAsia="Times New Roman" w:hAnsi="Calibri" w:cs="Calibri"/>
            <w:color w:val="000020"/>
            <w:kern w:val="0"/>
            <w:sz w:val="27"/>
            <w:szCs w:val="27"/>
            <w14:ligatures w14:val="none"/>
          </w:rPr>
          <w:t>01</w:t>
        </w:r>
      </w:ins>
      <w:r w:rsidRPr="00CD6D32">
        <w:rPr>
          <w:rFonts w:ascii="Calibri" w:eastAsia="Times New Roman" w:hAnsi="Calibri" w:cs="Calibri"/>
          <w:color w:val="000020"/>
          <w:kern w:val="0"/>
          <w:sz w:val="27"/>
          <w:szCs w:val="27"/>
          <w14:ligatures w14:val="none"/>
        </w:rPr>
        <w:t>/20</w:t>
      </w:r>
      <w:ins w:id="227" w:author="Esch, Ellen [2]" w:date="2023-04-23T20:24:00Z">
        <w:r w:rsidR="008E0D3D">
          <w:rPr>
            <w:rFonts w:ascii="Calibri" w:eastAsia="Times New Roman" w:hAnsi="Calibri" w:cs="Calibri"/>
            <w:color w:val="000020"/>
            <w:kern w:val="0"/>
            <w:sz w:val="27"/>
            <w:szCs w:val="27"/>
            <w14:ligatures w14:val="none"/>
          </w:rPr>
          <w:t>22</w:t>
        </w:r>
      </w:ins>
      <w:del w:id="228" w:author="Esch, Ellen [2]" w:date="2023-04-23T20:23:00Z">
        <w:r w:rsidRPr="00CD6D32" w:rsidDel="008E0D3D">
          <w:rPr>
            <w:rFonts w:ascii="Calibri" w:eastAsia="Times New Roman" w:hAnsi="Calibri" w:cs="Calibri"/>
            <w:color w:val="000020"/>
            <w:kern w:val="0"/>
            <w:sz w:val="27"/>
            <w:szCs w:val="27"/>
            <w14:ligatures w14:val="none"/>
          </w:rPr>
          <w:delText>16</w:delText>
        </w:r>
      </w:del>
    </w:p>
    <w:p w14:paraId="586BE8C5" w14:textId="77777777" w:rsidR="00CD6D32" w:rsidRPr="00CD6D32" w:rsidRDefault="00CD6D32" w:rsidP="00CD6D32">
      <w:pPr>
        <w:rPr>
          <w:rFonts w:ascii="Times New Roman" w:eastAsia="Times New Roman" w:hAnsi="Times New Roman" w:cs="Times New Roman"/>
          <w:kern w:val="0"/>
          <w14:ligatures w14:val="none"/>
        </w:rPr>
      </w:pPr>
    </w:p>
    <w:p w14:paraId="3ECDBE69"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r w:rsidRPr="00CD6D32">
        <w:rPr>
          <w:rFonts w:ascii="Calibri" w:eastAsia="Times New Roman" w:hAnsi="Calibri" w:cs="Calibri"/>
          <w:b/>
          <w:bCs/>
          <w:color w:val="000020"/>
          <w:kern w:val="0"/>
          <w:sz w:val="27"/>
          <w:szCs w:val="27"/>
          <w14:ligatures w14:val="none"/>
        </w:rPr>
        <w:t>Currentness</w:t>
      </w:r>
      <w:proofErr w:type="spellEnd"/>
      <w:r w:rsidRPr="00CD6D32">
        <w:rPr>
          <w:rFonts w:ascii="Calibri" w:eastAsia="Times New Roman" w:hAnsi="Calibri" w:cs="Calibri"/>
          <w:b/>
          <w:bCs/>
          <w:color w:val="000020"/>
          <w:kern w:val="0"/>
          <w:sz w:val="27"/>
          <w:szCs w:val="27"/>
          <w14:ligatures w14:val="none"/>
        </w:rPr>
        <w:t xml:space="preserve"> </w:t>
      </w:r>
      <w:proofErr w:type="spellStart"/>
      <w:proofErr w:type="gramStart"/>
      <w:r w:rsidRPr="00CD6D32">
        <w:rPr>
          <w:rFonts w:ascii="Calibri" w:eastAsia="Times New Roman" w:hAnsi="Calibri" w:cs="Calibri"/>
          <w:b/>
          <w:bCs/>
          <w:color w:val="000020"/>
          <w:kern w:val="0"/>
          <w:sz w:val="27"/>
          <w:szCs w:val="27"/>
          <w14:ligatures w14:val="none"/>
        </w:rPr>
        <w:t>Reference:</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raster dataset is based on the brightness temperature for a Landsat 8 image for 7/22/16 at 16:59 GMT</w:t>
      </w:r>
    </w:p>
    <w:p w14:paraId="760E8ABF" w14:textId="77777777" w:rsidR="00CD6D32" w:rsidRPr="00CD6D32" w:rsidRDefault="00CD6D32" w:rsidP="00CD6D32">
      <w:pPr>
        <w:rPr>
          <w:rFonts w:ascii="Times New Roman" w:eastAsia="Times New Roman" w:hAnsi="Times New Roman" w:cs="Times New Roman"/>
          <w:kern w:val="0"/>
          <w14:ligatures w14:val="none"/>
        </w:rPr>
      </w:pPr>
    </w:p>
    <w:p w14:paraId="26EDC1F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Progress:</w:t>
      </w:r>
      <w:r w:rsidRPr="00CD6D32">
        <w:rPr>
          <w:rFonts w:ascii="Calibri" w:eastAsia="Times New Roman" w:hAnsi="Calibri" w:cs="Calibri"/>
          <w:color w:val="000020"/>
          <w:kern w:val="0"/>
          <w:sz w:val="27"/>
          <w:szCs w:val="27"/>
          <w14:ligatures w14:val="none"/>
        </w:rPr>
        <w:t>Complete</w:t>
      </w:r>
      <w:proofErr w:type="spellEnd"/>
      <w:proofErr w:type="gramEnd"/>
    </w:p>
    <w:p w14:paraId="0A36EEE2" w14:textId="77777777" w:rsidR="00CD6D32" w:rsidRPr="00CD6D32" w:rsidRDefault="00CD6D32" w:rsidP="00CD6D32">
      <w:pPr>
        <w:rPr>
          <w:rFonts w:ascii="Times New Roman" w:eastAsia="Times New Roman" w:hAnsi="Times New Roman" w:cs="Times New Roman"/>
          <w:kern w:val="0"/>
          <w14:ligatures w14:val="none"/>
        </w:rPr>
      </w:pPr>
    </w:p>
    <w:p w14:paraId="787718E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Maintenance and Update </w:t>
      </w:r>
      <w:proofErr w:type="spellStart"/>
      <w:proofErr w:type="gramStart"/>
      <w:r w:rsidRPr="00CD6D32">
        <w:rPr>
          <w:rFonts w:ascii="Calibri" w:eastAsia="Times New Roman" w:hAnsi="Calibri" w:cs="Calibri"/>
          <w:b/>
          <w:bCs/>
          <w:color w:val="000020"/>
          <w:kern w:val="0"/>
          <w:sz w:val="27"/>
          <w:szCs w:val="27"/>
          <w14:ligatures w14:val="none"/>
        </w:rPr>
        <w:t>Frequency:</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xml:space="preserve"> Planned</w:t>
      </w:r>
    </w:p>
    <w:p w14:paraId="0C028C91" w14:textId="77777777" w:rsidR="00CD6D32" w:rsidRPr="00CD6D32" w:rsidRDefault="00CD6D32" w:rsidP="00CD6D32">
      <w:pPr>
        <w:rPr>
          <w:rFonts w:ascii="Times New Roman" w:eastAsia="Times New Roman" w:hAnsi="Times New Roman" w:cs="Times New Roman"/>
          <w:kern w:val="0"/>
          <w14:ligatures w14:val="none"/>
        </w:rPr>
      </w:pPr>
    </w:p>
    <w:p w14:paraId="58D750E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Spatial Extent of Data:</w:t>
      </w:r>
      <w:r w:rsidRPr="00CD6D32">
        <w:rPr>
          <w:rFonts w:ascii="Calibri" w:eastAsia="Times New Roman" w:hAnsi="Calibri" w:cs="Calibri"/>
          <w:color w:val="000020"/>
          <w:kern w:val="0"/>
          <w:sz w:val="27"/>
          <w:szCs w:val="27"/>
          <w14:ligatures w14:val="none"/>
        </w:rPr>
        <w:t>7-county Twin Cities metro: Anoka, Carver, Dakota, Hennepin, Ramsey, Scott and Washington counties, Minnesota</w:t>
      </w:r>
    </w:p>
    <w:p w14:paraId="57474033" w14:textId="77777777" w:rsidR="00CD6D32" w:rsidRPr="00CD6D32" w:rsidRDefault="00CD6D32" w:rsidP="00CD6D32">
      <w:pPr>
        <w:rPr>
          <w:rFonts w:ascii="Times New Roman" w:eastAsia="Times New Roman" w:hAnsi="Times New Roman" w:cs="Times New Roman"/>
          <w:kern w:val="0"/>
          <w14:ligatures w14:val="none"/>
        </w:rPr>
      </w:pPr>
    </w:p>
    <w:p w14:paraId="6376CAA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commentRangeStart w:id="229"/>
      <w:r w:rsidRPr="00CD6D32">
        <w:rPr>
          <w:rFonts w:ascii="Calibri" w:eastAsia="Times New Roman" w:hAnsi="Calibri" w:cs="Calibri"/>
          <w:b/>
          <w:bCs/>
          <w:color w:val="000020"/>
          <w:kern w:val="0"/>
          <w:sz w:val="27"/>
          <w:szCs w:val="27"/>
          <w14:ligatures w14:val="none"/>
        </w:rPr>
        <w:t xml:space="preserve">Bounding </w:t>
      </w:r>
      <w:proofErr w:type="gramStart"/>
      <w:r w:rsidRPr="00CD6D32">
        <w:rPr>
          <w:rFonts w:ascii="Calibri" w:eastAsia="Times New Roman" w:hAnsi="Calibri" w:cs="Calibri"/>
          <w:b/>
          <w:bCs/>
          <w:color w:val="000020"/>
          <w:kern w:val="0"/>
          <w:sz w:val="27"/>
          <w:szCs w:val="27"/>
          <w14:ligatures w14:val="none"/>
        </w:rPr>
        <w:t>Coordinates:</w:t>
      </w:r>
      <w:r w:rsidRPr="00CD6D32">
        <w:rPr>
          <w:rFonts w:ascii="Calibri" w:eastAsia="Times New Roman" w:hAnsi="Calibri" w:cs="Calibri"/>
          <w:color w:val="000020"/>
          <w:kern w:val="0"/>
          <w:sz w:val="27"/>
          <w:szCs w:val="27"/>
          <w14:ligatures w14:val="none"/>
        </w:rPr>
        <w:t>-</w:t>
      </w:r>
      <w:proofErr w:type="gramEnd"/>
      <w:r w:rsidRPr="00CD6D32">
        <w:rPr>
          <w:rFonts w:ascii="Calibri" w:eastAsia="Times New Roman" w:hAnsi="Calibri" w:cs="Calibri"/>
          <w:color w:val="000020"/>
          <w:kern w:val="0"/>
          <w:sz w:val="27"/>
          <w:szCs w:val="27"/>
          <w14:ligatures w14:val="none"/>
        </w:rPr>
        <w:t>94.012</w:t>
      </w:r>
      <w:r w:rsidRPr="00CD6D32">
        <w:rPr>
          <w:rFonts w:ascii="Calibri" w:eastAsia="Times New Roman" w:hAnsi="Calibri" w:cs="Calibri"/>
          <w:color w:val="000020"/>
          <w:kern w:val="0"/>
          <w:sz w:val="27"/>
          <w:szCs w:val="27"/>
          <w14:ligatures w14:val="none"/>
        </w:rPr>
        <w:br/>
        <w:t>-92.732</w:t>
      </w:r>
      <w:r w:rsidRPr="00CD6D32">
        <w:rPr>
          <w:rFonts w:ascii="Calibri" w:eastAsia="Times New Roman" w:hAnsi="Calibri" w:cs="Calibri"/>
          <w:color w:val="000020"/>
          <w:kern w:val="0"/>
          <w:sz w:val="27"/>
          <w:szCs w:val="27"/>
          <w14:ligatures w14:val="none"/>
        </w:rPr>
        <w:br/>
        <w:t>45.415</w:t>
      </w:r>
      <w:r w:rsidRPr="00CD6D32">
        <w:rPr>
          <w:rFonts w:ascii="Calibri" w:eastAsia="Times New Roman" w:hAnsi="Calibri" w:cs="Calibri"/>
          <w:color w:val="000020"/>
          <w:kern w:val="0"/>
          <w:sz w:val="27"/>
          <w:szCs w:val="27"/>
          <w14:ligatures w14:val="none"/>
        </w:rPr>
        <w:br/>
        <w:t>44.471</w:t>
      </w:r>
      <w:commentRangeEnd w:id="229"/>
      <w:r w:rsidR="008E0D3D">
        <w:rPr>
          <w:rStyle w:val="CommentReference"/>
        </w:rPr>
        <w:commentReference w:id="229"/>
      </w:r>
    </w:p>
    <w:p w14:paraId="5F49589C" w14:textId="77777777" w:rsidR="00CD6D32" w:rsidRPr="00CD6D32" w:rsidRDefault="00CD6D32" w:rsidP="00CD6D32">
      <w:pPr>
        <w:rPr>
          <w:rFonts w:ascii="Times New Roman" w:eastAsia="Times New Roman" w:hAnsi="Times New Roman" w:cs="Times New Roman"/>
          <w:kern w:val="0"/>
          <w14:ligatures w14:val="none"/>
        </w:rPr>
      </w:pPr>
    </w:p>
    <w:p w14:paraId="1BD940C0"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Place </w:t>
      </w:r>
      <w:proofErr w:type="spellStart"/>
      <w:proofErr w:type="gramStart"/>
      <w:r w:rsidRPr="00CD6D32">
        <w:rPr>
          <w:rFonts w:ascii="Calibri" w:eastAsia="Times New Roman" w:hAnsi="Calibri" w:cs="Calibri"/>
          <w:b/>
          <w:bCs/>
          <w:color w:val="000020"/>
          <w:kern w:val="0"/>
          <w:sz w:val="27"/>
          <w:szCs w:val="27"/>
          <w14:ligatures w14:val="none"/>
        </w:rPr>
        <w:t>Keywords:</w:t>
      </w:r>
      <w:r w:rsidRPr="00CD6D32">
        <w:rPr>
          <w:rFonts w:ascii="Calibri" w:eastAsia="Times New Roman" w:hAnsi="Calibri" w:cs="Calibri"/>
          <w:color w:val="000020"/>
          <w:kern w:val="0"/>
          <w:sz w:val="27"/>
          <w:szCs w:val="27"/>
          <w14:ligatures w14:val="none"/>
        </w:rPr>
        <w:t>Minnesota</w:t>
      </w:r>
      <w:proofErr w:type="spellEnd"/>
      <w:proofErr w:type="gramEnd"/>
      <w:r w:rsidRPr="00CD6D32">
        <w:rPr>
          <w:rFonts w:ascii="Calibri" w:eastAsia="Times New Roman" w:hAnsi="Calibri" w:cs="Calibri"/>
          <w:color w:val="000020"/>
          <w:kern w:val="0"/>
          <w:sz w:val="27"/>
          <w:szCs w:val="27"/>
          <w14:ligatures w14:val="none"/>
        </w:rPr>
        <w:t>, Anoka County, Carver County, Dakota County, Hennepin County, Ramsey County, Scott County, Washington County</w:t>
      </w:r>
    </w:p>
    <w:p w14:paraId="7895C4B0" w14:textId="77777777" w:rsidR="00CD6D32" w:rsidRPr="00CD6D32" w:rsidRDefault="00CD6D32" w:rsidP="00CD6D32">
      <w:pPr>
        <w:rPr>
          <w:rFonts w:ascii="Times New Roman" w:eastAsia="Times New Roman" w:hAnsi="Times New Roman" w:cs="Times New Roman"/>
          <w:kern w:val="0"/>
          <w14:ligatures w14:val="none"/>
        </w:rPr>
      </w:pPr>
    </w:p>
    <w:p w14:paraId="24A783F5" w14:textId="0CA24DE8"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Theme </w:t>
      </w:r>
      <w:proofErr w:type="spellStart"/>
      <w:proofErr w:type="gramStart"/>
      <w:r w:rsidRPr="00CD6D32">
        <w:rPr>
          <w:rFonts w:ascii="Calibri" w:eastAsia="Times New Roman" w:hAnsi="Calibri" w:cs="Calibri"/>
          <w:b/>
          <w:bCs/>
          <w:color w:val="000020"/>
          <w:kern w:val="0"/>
          <w:sz w:val="27"/>
          <w:szCs w:val="27"/>
          <w14:ligatures w14:val="none"/>
        </w:rPr>
        <w:t>Keywords:</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urban heat island, heat</w:t>
      </w:r>
      <w:del w:id="230" w:author="Esch, Ellen [2]" w:date="2023-04-23T20:25:00Z">
        <w:r w:rsidRPr="00CD6D32" w:rsidDel="008E0D3D">
          <w:rPr>
            <w:rFonts w:ascii="Calibri" w:eastAsia="Times New Roman" w:hAnsi="Calibri" w:cs="Calibri"/>
            <w:color w:val="000020"/>
            <w:kern w:val="0"/>
            <w:sz w:val="27"/>
            <w:szCs w:val="27"/>
            <w14:ligatures w14:val="none"/>
          </w:rPr>
          <w:delText>, heatwave</w:delText>
        </w:r>
      </w:del>
      <w:r w:rsidRPr="00CD6D32">
        <w:rPr>
          <w:rFonts w:ascii="Calibri" w:eastAsia="Times New Roman" w:hAnsi="Calibri" w:cs="Calibri"/>
          <w:color w:val="000020"/>
          <w:kern w:val="0"/>
          <w:sz w:val="27"/>
          <w:szCs w:val="27"/>
          <w14:ligatures w14:val="none"/>
        </w:rPr>
        <w:t>, climate vulnerability assessment</w:t>
      </w:r>
    </w:p>
    <w:p w14:paraId="497E16C2" w14:textId="77777777" w:rsidR="00CD6D32" w:rsidRPr="00CD6D32" w:rsidRDefault="00CD6D32" w:rsidP="00CD6D32">
      <w:pPr>
        <w:rPr>
          <w:rFonts w:ascii="Times New Roman" w:eastAsia="Times New Roman" w:hAnsi="Times New Roman" w:cs="Times New Roman"/>
          <w:kern w:val="0"/>
          <w14:ligatures w14:val="none"/>
        </w:rPr>
      </w:pPr>
    </w:p>
    <w:p w14:paraId="053BF8A1"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Theme Keyword Thesaurus:</w:t>
      </w:r>
    </w:p>
    <w:p w14:paraId="68BDFE65" w14:textId="77777777" w:rsidR="00CD6D32" w:rsidRPr="00CD6D32" w:rsidRDefault="00CD6D32" w:rsidP="00CD6D32">
      <w:pPr>
        <w:rPr>
          <w:rFonts w:ascii="Times New Roman" w:eastAsia="Times New Roman" w:hAnsi="Times New Roman" w:cs="Times New Roman"/>
          <w:kern w:val="0"/>
          <w14:ligatures w14:val="none"/>
        </w:rPr>
      </w:pPr>
    </w:p>
    <w:p w14:paraId="5BD55496"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Access </w:t>
      </w:r>
      <w:proofErr w:type="spellStart"/>
      <w:proofErr w:type="gramStart"/>
      <w:r w:rsidRPr="00CD6D32">
        <w:rPr>
          <w:rFonts w:ascii="Calibri" w:eastAsia="Times New Roman" w:hAnsi="Calibri" w:cs="Calibri"/>
          <w:b/>
          <w:bCs/>
          <w:color w:val="000020"/>
          <w:kern w:val="0"/>
          <w:sz w:val="27"/>
          <w:szCs w:val="27"/>
          <w14:ligatures w14:val="none"/>
        </w:rPr>
        <w:t>Constraints:</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xml:space="preserve">. This dataset is public domain under the Minnesota Government Data Practices Act (Minnesota Statutes Chapter 13). If the dataset is not </w:t>
      </w:r>
      <w:r w:rsidRPr="00CD6D32">
        <w:rPr>
          <w:rFonts w:ascii="Calibri" w:eastAsia="Times New Roman" w:hAnsi="Calibri" w:cs="Calibri"/>
          <w:color w:val="000020"/>
          <w:kern w:val="0"/>
          <w:sz w:val="27"/>
          <w:szCs w:val="27"/>
          <w14:ligatures w14:val="none"/>
        </w:rPr>
        <w:lastRenderedPageBreak/>
        <w:t>available from the Online Linkage in Section 6, please contact the Distribution Contact Person.</w:t>
      </w:r>
    </w:p>
    <w:p w14:paraId="221AEDEA" w14:textId="77777777" w:rsidR="00CD6D32" w:rsidRPr="00CD6D32" w:rsidRDefault="00CD6D32" w:rsidP="00CD6D32">
      <w:pPr>
        <w:rPr>
          <w:rFonts w:ascii="Times New Roman" w:eastAsia="Times New Roman" w:hAnsi="Times New Roman" w:cs="Times New Roman"/>
          <w:kern w:val="0"/>
          <w14:ligatures w14:val="none"/>
        </w:rPr>
      </w:pPr>
    </w:p>
    <w:p w14:paraId="7E25E14D"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Use </w:t>
      </w:r>
      <w:proofErr w:type="spellStart"/>
      <w:proofErr w:type="gramStart"/>
      <w:r w:rsidRPr="00CD6D32">
        <w:rPr>
          <w:rFonts w:ascii="Calibri" w:eastAsia="Times New Roman" w:hAnsi="Calibri" w:cs="Calibri"/>
          <w:b/>
          <w:bCs/>
          <w:color w:val="000020"/>
          <w:kern w:val="0"/>
          <w:sz w:val="27"/>
          <w:szCs w:val="27"/>
          <w14:ligatures w14:val="none"/>
        </w:rPr>
        <w:t>Constraints:</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This dataset is public domain under the Minnesota Government Data Practices Act (Minnesota Statutes Chapter 13).</w:t>
      </w:r>
    </w:p>
    <w:p w14:paraId="0E414920" w14:textId="77777777" w:rsidR="00CD6D32" w:rsidRPr="00CD6D32" w:rsidRDefault="00CD6D32" w:rsidP="00CD6D32">
      <w:pPr>
        <w:rPr>
          <w:rFonts w:ascii="Times New Roman" w:eastAsia="Times New Roman" w:hAnsi="Times New Roman" w:cs="Times New Roman"/>
          <w:kern w:val="0"/>
          <w14:ligatures w14:val="none"/>
        </w:rPr>
      </w:pPr>
    </w:p>
    <w:p w14:paraId="799F17BB"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Eric</w:t>
      </w:r>
      <w:proofErr w:type="spellEnd"/>
      <w:proofErr w:type="gram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Wojchik</w:t>
      </w:r>
      <w:proofErr w:type="spellEnd"/>
      <w:r w:rsidRPr="00CD6D32">
        <w:rPr>
          <w:rFonts w:ascii="Calibri" w:eastAsia="Times New Roman" w:hAnsi="Calibri" w:cs="Calibri"/>
          <w:color w:val="000020"/>
          <w:kern w:val="0"/>
          <w:sz w:val="27"/>
          <w:szCs w:val="27"/>
          <w14:ligatures w14:val="none"/>
        </w:rPr>
        <w:t>, Senior Planner</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t>390 Robert Street North</w:t>
      </w:r>
      <w:r w:rsidRPr="00CD6D32">
        <w:rPr>
          <w:rFonts w:ascii="Calibri" w:eastAsia="Times New Roman" w:hAnsi="Calibri" w:cs="Calibri"/>
          <w:color w:val="000020"/>
          <w:kern w:val="0"/>
          <w:sz w:val="27"/>
          <w:szCs w:val="27"/>
          <w14:ligatures w14:val="none"/>
        </w:rPr>
        <w:br/>
        <w:t>St. Paul, MN  55101</w:t>
      </w:r>
      <w:r w:rsidRPr="00CD6D32">
        <w:rPr>
          <w:rFonts w:ascii="Calibri" w:eastAsia="Times New Roman" w:hAnsi="Calibri" w:cs="Calibri"/>
          <w:color w:val="000020"/>
          <w:kern w:val="0"/>
          <w:sz w:val="27"/>
          <w:szCs w:val="27"/>
          <w14:ligatures w14:val="none"/>
        </w:rPr>
        <w:br/>
        <w:t>Phone: 651.602.1330</w:t>
      </w:r>
      <w:r w:rsidRPr="00CD6D32">
        <w:rPr>
          <w:rFonts w:ascii="Calibri" w:eastAsia="Times New Roman" w:hAnsi="Calibri" w:cs="Calibri"/>
          <w:color w:val="000020"/>
          <w:kern w:val="0"/>
          <w:sz w:val="27"/>
          <w:szCs w:val="27"/>
          <w14:ligatures w14:val="none"/>
        </w:rPr>
        <w:br/>
        <w:t>Email: </w:t>
      </w:r>
      <w:hyperlink r:id="rId17" w:history="1">
        <w:r w:rsidRPr="00CD6D32">
          <w:rPr>
            <w:rFonts w:ascii="Calibri" w:eastAsia="Times New Roman" w:hAnsi="Calibri" w:cs="Calibri"/>
            <w:color w:val="098EA6"/>
            <w:kern w:val="0"/>
            <w:sz w:val="27"/>
            <w:szCs w:val="27"/>
            <w14:ligatures w14:val="none"/>
          </w:rPr>
          <w:t>eric.wojchik@metc.state.mn.us</w:t>
        </w:r>
      </w:hyperlink>
    </w:p>
    <w:p w14:paraId="675E493B" w14:textId="77777777" w:rsidR="00CD6D32" w:rsidRPr="00CD6D32" w:rsidRDefault="00CD6D32" w:rsidP="00CD6D32">
      <w:pPr>
        <w:rPr>
          <w:rFonts w:ascii="Times New Roman" w:eastAsia="Times New Roman" w:hAnsi="Times New Roman" w:cs="Times New Roman"/>
          <w:kern w:val="0"/>
          <w14:ligatures w14:val="none"/>
        </w:rPr>
      </w:pPr>
    </w:p>
    <w:p w14:paraId="272C56A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Browse </w:t>
      </w:r>
      <w:proofErr w:type="spellStart"/>
      <w:r w:rsidRPr="00CD6D32">
        <w:rPr>
          <w:rFonts w:ascii="Calibri" w:eastAsia="Times New Roman" w:hAnsi="Calibri" w:cs="Calibri"/>
          <w:b/>
          <w:bCs/>
          <w:color w:val="000020"/>
          <w:kern w:val="0"/>
          <w:sz w:val="27"/>
          <w:szCs w:val="27"/>
          <w14:ligatures w14:val="none"/>
        </w:rPr>
        <w:t>Graphic:</w:t>
      </w:r>
      <w:hyperlink r:id="rId18" w:history="1">
        <w:r w:rsidRPr="00CD6D32">
          <w:rPr>
            <w:rFonts w:ascii="Calibri" w:eastAsia="Times New Roman" w:hAnsi="Calibri" w:cs="Calibri"/>
            <w:color w:val="098EA6"/>
            <w:kern w:val="0"/>
            <w:sz w:val="27"/>
            <w:szCs w:val="27"/>
            <w14:ligatures w14:val="none"/>
          </w:rPr>
          <w:t>Click</w:t>
        </w:r>
        <w:proofErr w:type="spellEnd"/>
        <w:r w:rsidRPr="00CD6D32">
          <w:rPr>
            <w:rFonts w:ascii="Calibri" w:eastAsia="Times New Roman" w:hAnsi="Calibri" w:cs="Calibri"/>
            <w:color w:val="098EA6"/>
            <w:kern w:val="0"/>
            <w:sz w:val="27"/>
            <w:szCs w:val="27"/>
            <w14:ligatures w14:val="none"/>
          </w:rPr>
          <w:t xml:space="preserve"> to view a data sample</w:t>
        </w:r>
      </w:hyperlink>
      <w:r w:rsidRPr="00CD6D32">
        <w:rPr>
          <w:rFonts w:ascii="Calibri" w:eastAsia="Times New Roman" w:hAnsi="Calibri" w:cs="Calibri"/>
          <w:color w:val="000020"/>
          <w:kern w:val="0"/>
          <w:sz w:val="27"/>
          <w:szCs w:val="27"/>
          <w14:ligatures w14:val="none"/>
        </w:rPr>
        <w:t>.</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r>
    </w:p>
    <w:p w14:paraId="6B04B53B" w14:textId="77777777" w:rsidR="00CD6D32" w:rsidRPr="00CD6D32" w:rsidRDefault="00CD6D32" w:rsidP="00CD6D32">
      <w:pPr>
        <w:rPr>
          <w:rFonts w:ascii="Times New Roman" w:eastAsia="Times New Roman" w:hAnsi="Times New Roman" w:cs="Times New Roman"/>
          <w:kern w:val="0"/>
          <w14:ligatures w14:val="none"/>
        </w:rPr>
      </w:pPr>
    </w:p>
    <w:p w14:paraId="2EA9889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Associated Data </w:t>
      </w:r>
      <w:proofErr w:type="spellStart"/>
      <w:proofErr w:type="gramStart"/>
      <w:r w:rsidRPr="00CD6D32">
        <w:rPr>
          <w:rFonts w:ascii="Calibri" w:eastAsia="Times New Roman" w:hAnsi="Calibri" w:cs="Calibri"/>
          <w:b/>
          <w:bCs/>
          <w:color w:val="000020"/>
          <w:kern w:val="0"/>
          <w:sz w:val="27"/>
          <w:szCs w:val="27"/>
          <w14:ligatures w14:val="none"/>
        </w:rPr>
        <w:t>Sets:</w:t>
      </w:r>
      <w:r w:rsidRPr="00CD6D32">
        <w:rPr>
          <w:rFonts w:ascii="Calibri" w:eastAsia="Times New Roman" w:hAnsi="Calibri" w:cs="Calibri"/>
          <w:color w:val="000020"/>
          <w:kern w:val="0"/>
          <w:sz w:val="27"/>
          <w:szCs w:val="27"/>
          <w14:ligatures w14:val="none"/>
        </w:rPr>
        <w:t>Landsat</w:t>
      </w:r>
      <w:proofErr w:type="spellEnd"/>
      <w:proofErr w:type="gramEnd"/>
      <w:r w:rsidRPr="00CD6D32">
        <w:rPr>
          <w:rFonts w:ascii="Calibri" w:eastAsia="Times New Roman" w:hAnsi="Calibri" w:cs="Calibri"/>
          <w:color w:val="000020"/>
          <w:kern w:val="0"/>
          <w:sz w:val="27"/>
          <w:szCs w:val="27"/>
          <w14:ligatures w14:val="none"/>
        </w:rPr>
        <w:t xml:space="preserve"> 8 image for 7/22/16 at 16:59 GMT</w:t>
      </w:r>
    </w:p>
    <w:p w14:paraId="38EA52A3"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10711720"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231" w:name="Data_Quality_Information"/>
      <w:bookmarkEnd w:id="231"/>
      <w:r w:rsidRPr="00CD6D32">
        <w:rPr>
          <w:rFonts w:ascii="Calibri" w:eastAsia="Times New Roman" w:hAnsi="Calibri" w:cs="Calibri"/>
          <w:b/>
          <w:bCs/>
          <w:color w:val="000020"/>
          <w:kern w:val="0"/>
          <w:sz w:val="36"/>
          <w:szCs w:val="36"/>
          <w14:ligatures w14:val="none"/>
        </w:rPr>
        <w:t>Section 2: Data Quality</w:t>
      </w:r>
    </w:p>
    <w:p w14:paraId="5D90ED4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Attribute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1BEBC803" w14:textId="77777777" w:rsidR="00CD6D32" w:rsidRPr="00CD6D32" w:rsidRDefault="00CD6D32" w:rsidP="00CD6D32">
      <w:pPr>
        <w:rPr>
          <w:rFonts w:ascii="Times New Roman" w:eastAsia="Times New Roman" w:hAnsi="Times New Roman" w:cs="Times New Roman"/>
          <w:kern w:val="0"/>
          <w14:ligatures w14:val="none"/>
        </w:rPr>
      </w:pPr>
    </w:p>
    <w:p w14:paraId="3F64E14C"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Logical </w:t>
      </w:r>
      <w:proofErr w:type="spellStart"/>
      <w:proofErr w:type="gramStart"/>
      <w:r w:rsidRPr="00CD6D32">
        <w:rPr>
          <w:rFonts w:ascii="Calibri" w:eastAsia="Times New Roman" w:hAnsi="Calibri" w:cs="Calibri"/>
          <w:b/>
          <w:bCs/>
          <w:color w:val="000020"/>
          <w:kern w:val="0"/>
          <w:sz w:val="27"/>
          <w:szCs w:val="27"/>
          <w14:ligatures w14:val="none"/>
        </w:rPr>
        <w:t>Consistency: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1C240205" w14:textId="77777777" w:rsidR="00CD6D32" w:rsidRPr="00CD6D32" w:rsidRDefault="00CD6D32" w:rsidP="00CD6D32">
      <w:pPr>
        <w:rPr>
          <w:rFonts w:ascii="Times New Roman" w:eastAsia="Times New Roman" w:hAnsi="Times New Roman" w:cs="Times New Roman"/>
          <w:kern w:val="0"/>
          <w14:ligatures w14:val="none"/>
        </w:rPr>
      </w:pPr>
    </w:p>
    <w:p w14:paraId="2C6E326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Completeness:</w:t>
      </w:r>
      <w:r w:rsidRPr="00CD6D32">
        <w:rPr>
          <w:rFonts w:ascii="Calibri" w:eastAsia="Times New Roman" w:hAnsi="Calibri" w:cs="Calibri"/>
          <w:color w:val="000020"/>
          <w:kern w:val="0"/>
          <w:sz w:val="27"/>
          <w:szCs w:val="27"/>
          <w14:ligatures w14:val="none"/>
        </w:rPr>
        <w:t>See</w:t>
      </w:r>
      <w:proofErr w:type="spellEnd"/>
      <w:proofErr w:type="gramEnd"/>
      <w:r w:rsidRPr="00CD6D32">
        <w:rPr>
          <w:rFonts w:ascii="Calibri" w:eastAsia="Times New Roman" w:hAnsi="Calibri" w:cs="Calibri"/>
          <w:color w:val="000020"/>
          <w:kern w:val="0"/>
          <w:sz w:val="27"/>
          <w:szCs w:val="27"/>
          <w14:ligatures w14:val="none"/>
        </w:rPr>
        <w:t xml:space="preserve"> LST_Data_Processing_Steps.pdf</w:t>
      </w:r>
    </w:p>
    <w:p w14:paraId="1A8FDF20" w14:textId="77777777" w:rsidR="00CD6D32" w:rsidRPr="00CD6D32" w:rsidRDefault="00CD6D32" w:rsidP="00CD6D32">
      <w:pPr>
        <w:rPr>
          <w:rFonts w:ascii="Times New Roman" w:eastAsia="Times New Roman" w:hAnsi="Times New Roman" w:cs="Times New Roman"/>
          <w:kern w:val="0"/>
          <w14:ligatures w14:val="none"/>
        </w:rPr>
      </w:pPr>
    </w:p>
    <w:p w14:paraId="1C6F9C5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Positional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Equivalent</w:t>
      </w:r>
      <w:proofErr w:type="spellEnd"/>
      <w:proofErr w:type="gramEnd"/>
      <w:r w:rsidRPr="00CD6D32">
        <w:rPr>
          <w:rFonts w:ascii="Calibri" w:eastAsia="Times New Roman" w:hAnsi="Calibri" w:cs="Calibri"/>
          <w:color w:val="000020"/>
          <w:kern w:val="0"/>
          <w:sz w:val="27"/>
          <w:szCs w:val="27"/>
          <w14:ligatures w14:val="none"/>
        </w:rPr>
        <w:t xml:space="preserve"> to the source Landsat 8 Horizontal Positional Accuracy:</w:t>
      </w:r>
      <w:r w:rsidRPr="00CD6D32">
        <w:rPr>
          <w:rFonts w:ascii="Calibri" w:eastAsia="Times New Roman" w:hAnsi="Calibri" w:cs="Calibri"/>
          <w:color w:val="000020"/>
          <w:kern w:val="0"/>
          <w:sz w:val="27"/>
          <w:szCs w:val="27"/>
          <w14:ligatures w14:val="none"/>
        </w:rPr>
        <w:br/>
        <w:t>-12 meter circular error, 90% confidence global accuracy for OLI</w:t>
      </w:r>
      <w:r w:rsidRPr="00CD6D32">
        <w:rPr>
          <w:rFonts w:ascii="Calibri" w:eastAsia="Times New Roman" w:hAnsi="Calibri" w:cs="Calibri"/>
          <w:color w:val="000020"/>
          <w:kern w:val="0"/>
          <w:sz w:val="27"/>
          <w:szCs w:val="27"/>
          <w14:ligatures w14:val="none"/>
        </w:rPr>
        <w:br/>
        <w:t>-41 meter circular error, 90% confidence global accuracy for TIRS</w:t>
      </w:r>
      <w:r w:rsidRPr="00CD6D32">
        <w:rPr>
          <w:rFonts w:ascii="Calibri" w:eastAsia="Times New Roman" w:hAnsi="Calibri" w:cs="Calibri"/>
          <w:color w:val="000020"/>
          <w:kern w:val="0"/>
          <w:sz w:val="27"/>
          <w:szCs w:val="27"/>
          <w14:ligatures w14:val="none"/>
        </w:rPr>
        <w:br/>
        <w:t>source: </w:t>
      </w:r>
      <w:hyperlink r:id="rId19" w:tgtFrame="_blank" w:history="1">
        <w:r w:rsidRPr="00CD6D32">
          <w:rPr>
            <w:rFonts w:ascii="Calibri" w:eastAsia="Times New Roman" w:hAnsi="Calibri" w:cs="Calibri"/>
            <w:color w:val="098EA6"/>
            <w:kern w:val="0"/>
            <w:sz w:val="27"/>
            <w:szCs w:val="27"/>
            <w14:ligatures w14:val="none"/>
          </w:rPr>
          <w:t>https://lta.cr.usgs.gov/L8</w:t>
        </w:r>
      </w:hyperlink>
    </w:p>
    <w:p w14:paraId="00CD03DB" w14:textId="77777777" w:rsidR="00CD6D32" w:rsidRPr="00CD6D32" w:rsidRDefault="00CD6D32" w:rsidP="00CD6D32">
      <w:pPr>
        <w:rPr>
          <w:rFonts w:ascii="Times New Roman" w:eastAsia="Times New Roman" w:hAnsi="Times New Roman" w:cs="Times New Roman"/>
          <w:kern w:val="0"/>
          <w14:ligatures w14:val="none"/>
        </w:rPr>
      </w:pPr>
    </w:p>
    <w:p w14:paraId="5419AB0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Vertical Positional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77C2BD13" w14:textId="77777777" w:rsidR="00CD6D32" w:rsidRPr="00CD6D32" w:rsidRDefault="00CD6D32" w:rsidP="00CD6D32">
      <w:pPr>
        <w:rPr>
          <w:rFonts w:ascii="Times New Roman" w:eastAsia="Times New Roman" w:hAnsi="Times New Roman" w:cs="Times New Roman"/>
          <w:kern w:val="0"/>
          <w14:ligatures w14:val="none"/>
        </w:rPr>
      </w:pPr>
    </w:p>
    <w:p w14:paraId="04DC7A8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r w:rsidRPr="00CD6D32">
        <w:rPr>
          <w:rFonts w:ascii="Calibri" w:eastAsia="Times New Roman" w:hAnsi="Calibri" w:cs="Calibri"/>
          <w:b/>
          <w:bCs/>
          <w:color w:val="000020"/>
          <w:kern w:val="0"/>
          <w:sz w:val="27"/>
          <w:szCs w:val="27"/>
          <w14:ligatures w14:val="none"/>
        </w:rPr>
        <w:t>Lineage:</w:t>
      </w:r>
      <w:r w:rsidRPr="00CD6D32">
        <w:rPr>
          <w:rFonts w:ascii="Calibri" w:eastAsia="Times New Roman" w:hAnsi="Calibri" w:cs="Calibri"/>
          <w:color w:val="000020"/>
          <w:kern w:val="0"/>
          <w:sz w:val="27"/>
          <w:szCs w:val="27"/>
          <w14:ligatures w14:val="none"/>
        </w:rPr>
        <w:t>The</w:t>
      </w:r>
      <w:proofErr w:type="spellEnd"/>
      <w:r w:rsidRPr="00CD6D32">
        <w:rPr>
          <w:rFonts w:ascii="Calibri" w:eastAsia="Times New Roman" w:hAnsi="Calibri" w:cs="Calibri"/>
          <w:color w:val="000020"/>
          <w:kern w:val="0"/>
          <w:sz w:val="27"/>
          <w:szCs w:val="27"/>
          <w14:ligatures w14:val="none"/>
        </w:rPr>
        <w:t xml:space="preserve"> final data is in UTM NAD83 (WGS_1984) Zone 15 projection.</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 xml:space="preserve">For full processing step details, </w:t>
      </w:r>
      <w:r w:rsidRPr="00CD6D32">
        <w:rPr>
          <w:rFonts w:ascii="Calibri" w:eastAsia="Times New Roman" w:hAnsi="Calibri" w:cs="Calibri"/>
          <w:color w:val="000020"/>
          <w:kern w:val="0"/>
          <w:sz w:val="27"/>
          <w:szCs w:val="27"/>
          <w14:ligatures w14:val="none"/>
        </w:rPr>
        <w:lastRenderedPageBreak/>
        <w:t>see </w:t>
      </w:r>
      <w:hyperlink r:id="rId20" w:tgtFrame="_blank" w:history="1">
        <w:r w:rsidRPr="00CD6D32">
          <w:rPr>
            <w:rFonts w:ascii="Calibri" w:eastAsia="Times New Roman" w:hAnsi="Calibri" w:cs="Calibri"/>
            <w:color w:val="098EA6"/>
            <w:kern w:val="0"/>
            <w:sz w:val="27"/>
            <w:szCs w:val="27"/>
            <w14:ligatures w14:val="none"/>
          </w:rPr>
          <w:t>LandSurfaceTemperature2016_Data_Processing_Steps.pdf</w:t>
        </w:r>
      </w:hyperlink>
      <w:r w:rsidRPr="00CD6D32">
        <w:rPr>
          <w:rFonts w:ascii="Calibri" w:eastAsia="Times New Roman" w:hAnsi="Calibri" w:cs="Calibri"/>
          <w:color w:val="000020"/>
          <w:kern w:val="0"/>
          <w:sz w:val="27"/>
          <w:szCs w:val="27"/>
          <w14:ligatures w14:val="none"/>
        </w:rPr>
        <w:t> document.</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Overview of Processing Steps in ArcGIS 10.3.1:</w:t>
      </w:r>
      <w:r w:rsidRPr="00CD6D32">
        <w:rPr>
          <w:rFonts w:ascii="Calibri" w:eastAsia="Times New Roman" w:hAnsi="Calibri" w:cs="Calibri"/>
          <w:color w:val="000020"/>
          <w:kern w:val="0"/>
          <w:sz w:val="27"/>
          <w:szCs w:val="27"/>
          <w14:ligatures w14:val="none"/>
        </w:rPr>
        <w:br/>
        <w:t>1) NDVI from: Landsat8_07222016 (July 22, 2016 Landsat8 imagery - LC80270292016204LGN00.tar):</w:t>
      </w:r>
      <w:r w:rsidRPr="00CD6D32">
        <w:rPr>
          <w:rFonts w:ascii="Calibri" w:eastAsia="Times New Roman" w:hAnsi="Calibri" w:cs="Calibri"/>
          <w:color w:val="000020"/>
          <w:kern w:val="0"/>
          <w:sz w:val="27"/>
          <w:szCs w:val="27"/>
          <w14:ligatures w14:val="none"/>
        </w:rPr>
        <w:br/>
        <w:t>....a. Composite Bands tool (all bands) to create 1 composite Landsat8 image</w:t>
      </w:r>
      <w:r w:rsidRPr="00CD6D32">
        <w:rPr>
          <w:rFonts w:ascii="Calibri" w:eastAsia="Times New Roman" w:hAnsi="Calibri" w:cs="Calibri"/>
          <w:color w:val="000020"/>
          <w:kern w:val="0"/>
          <w:sz w:val="27"/>
          <w:szCs w:val="27"/>
          <w14:ligatures w14:val="none"/>
        </w:rPr>
        <w:br/>
        <w:t>....b. Use Composite Landsat8 Image to create the NDVI using the Image Analysis tool</w:t>
      </w:r>
      <w:r w:rsidRPr="00CD6D32">
        <w:rPr>
          <w:rFonts w:ascii="Calibri" w:eastAsia="Times New Roman" w:hAnsi="Calibri" w:cs="Calibri"/>
          <w:color w:val="000020"/>
          <w:kern w:val="0"/>
          <w:sz w:val="27"/>
          <w:szCs w:val="27"/>
          <w14:ligatures w14:val="none"/>
        </w:rPr>
        <w:br/>
        <w:t>........</w:t>
      </w:r>
      <w:proofErr w:type="spellStart"/>
      <w:r w:rsidRPr="00CD6D32">
        <w:rPr>
          <w:rFonts w:ascii="Calibri" w:eastAsia="Times New Roman" w:hAnsi="Calibri" w:cs="Calibri"/>
          <w:color w:val="000020"/>
          <w:kern w:val="0"/>
          <w:sz w:val="27"/>
          <w:szCs w:val="27"/>
          <w14:ligatures w14:val="none"/>
        </w:rPr>
        <w:t>i</w:t>
      </w:r>
      <w:proofErr w:type="spellEnd"/>
      <w:r w:rsidRPr="00CD6D32">
        <w:rPr>
          <w:rFonts w:ascii="Calibri" w:eastAsia="Times New Roman" w:hAnsi="Calibri" w:cs="Calibri"/>
          <w:color w:val="000020"/>
          <w:kern w:val="0"/>
          <w:sz w:val="27"/>
          <w:szCs w:val="27"/>
          <w14:ligatures w14:val="none"/>
        </w:rPr>
        <w:t>. Image Analysis Options NDVI tab settings</w:t>
      </w:r>
      <w:r w:rsidRPr="00CD6D32">
        <w:rPr>
          <w:rFonts w:ascii="Calibri" w:eastAsia="Times New Roman" w:hAnsi="Calibri" w:cs="Calibri"/>
          <w:color w:val="000020"/>
          <w:kern w:val="0"/>
          <w:sz w:val="27"/>
          <w:szCs w:val="27"/>
          <w14:ligatures w14:val="none"/>
        </w:rPr>
        <w:br/>
        <w:t>........ii. Select the Composite Image and click the NDVI button to calculate the NDVI scores</w:t>
      </w:r>
      <w:r w:rsidRPr="00CD6D32">
        <w:rPr>
          <w:rFonts w:ascii="Calibri" w:eastAsia="Times New Roman" w:hAnsi="Calibri" w:cs="Calibri"/>
          <w:color w:val="000020"/>
          <w:kern w:val="0"/>
          <w:sz w:val="27"/>
          <w:szCs w:val="27"/>
          <w14:ligatures w14:val="none"/>
        </w:rPr>
        <w:br/>
        <w:t>........iii. export the temporary raster NDVI to a new NDVI raster file</w:t>
      </w:r>
      <w:r w:rsidRPr="00CD6D32">
        <w:rPr>
          <w:rFonts w:ascii="Calibri" w:eastAsia="Times New Roman" w:hAnsi="Calibri" w:cs="Calibri"/>
          <w:color w:val="000020"/>
          <w:kern w:val="0"/>
          <w:sz w:val="27"/>
          <w:szCs w:val="27"/>
          <w14:ligatures w14:val="none"/>
        </w:rPr>
        <w:br/>
        <w:t>....c. Use the extract by mask tool to create the NDVI of just the 7-county metro area</w:t>
      </w:r>
      <w:r w:rsidRPr="00CD6D32">
        <w:rPr>
          <w:rFonts w:ascii="Calibri" w:eastAsia="Times New Roman" w:hAnsi="Calibri" w:cs="Calibri"/>
          <w:color w:val="000020"/>
          <w:kern w:val="0"/>
          <w:sz w:val="27"/>
          <w:szCs w:val="27"/>
          <w14:ligatures w14:val="none"/>
        </w:rPr>
        <w:br/>
        <w:t>2) Create the Land Surface Temperature raster</w:t>
      </w:r>
      <w:r w:rsidRPr="00CD6D32">
        <w:rPr>
          <w:rFonts w:ascii="Calibri" w:eastAsia="Times New Roman" w:hAnsi="Calibri" w:cs="Calibri"/>
          <w:color w:val="000020"/>
          <w:kern w:val="0"/>
          <w:sz w:val="27"/>
          <w:szCs w:val="27"/>
          <w14:ligatures w14:val="none"/>
        </w:rPr>
        <w:br/>
        <w:t>....a. Download the Land Surface Temperature Model from ESRI: </w:t>
      </w:r>
      <w:hyperlink r:id="rId21" w:tgtFrame="_blank" w:history="1">
        <w:r w:rsidRPr="00CD6D32">
          <w:rPr>
            <w:rFonts w:ascii="Calibri" w:eastAsia="Times New Roman" w:hAnsi="Calibri" w:cs="Calibri"/>
            <w:color w:val="098EA6"/>
            <w:kern w:val="0"/>
            <w:sz w:val="27"/>
            <w:szCs w:val="27"/>
            <w14:ligatures w14:val="none"/>
          </w:rPr>
          <w:t>https://www.arcgis.com/home/item.html?id=bd13c860a9b14c7bab0dca6ee2100cb6</w:t>
        </w:r>
      </w:hyperlink>
      <w:r w:rsidRPr="00CD6D32">
        <w:rPr>
          <w:rFonts w:ascii="Calibri" w:eastAsia="Times New Roman" w:hAnsi="Calibri" w:cs="Calibri"/>
          <w:color w:val="000020"/>
          <w:kern w:val="0"/>
          <w:sz w:val="27"/>
          <w:szCs w:val="27"/>
          <w14:ligatures w14:val="none"/>
        </w:rPr>
        <w:br/>
        <w:t>....b. modify the tool's 8 local variables (as described in the detailed steps)</w:t>
      </w:r>
      <w:r w:rsidRPr="00CD6D32">
        <w:rPr>
          <w:rFonts w:ascii="Calibri" w:eastAsia="Times New Roman" w:hAnsi="Calibri" w:cs="Calibri"/>
          <w:color w:val="000020"/>
          <w:kern w:val="0"/>
          <w:sz w:val="27"/>
          <w:szCs w:val="27"/>
          <w14:ligatures w14:val="none"/>
        </w:rPr>
        <w:br/>
        <w:t>....c. run the model using:</w:t>
      </w:r>
      <w:r w:rsidRPr="00CD6D32">
        <w:rPr>
          <w:rFonts w:ascii="Calibri" w:eastAsia="Times New Roman" w:hAnsi="Calibri" w:cs="Calibri"/>
          <w:color w:val="000020"/>
          <w:kern w:val="0"/>
          <w:sz w:val="27"/>
          <w:szCs w:val="27"/>
          <w14:ligatures w14:val="none"/>
        </w:rPr>
        <w:br/>
        <w:t>........- NDVI of the 7-county metro area</w:t>
      </w:r>
      <w:r w:rsidRPr="00CD6D32">
        <w:rPr>
          <w:rFonts w:ascii="Calibri" w:eastAsia="Times New Roman" w:hAnsi="Calibri" w:cs="Calibri"/>
          <w:color w:val="000020"/>
          <w:kern w:val="0"/>
          <w:sz w:val="27"/>
          <w:szCs w:val="27"/>
          <w14:ligatures w14:val="none"/>
        </w:rPr>
        <w:br/>
        <w:t>........- Landsat 8 Bands 10 and 11</w:t>
      </w:r>
      <w:r w:rsidRPr="00CD6D32">
        <w:rPr>
          <w:rFonts w:ascii="Calibri" w:eastAsia="Times New Roman" w:hAnsi="Calibri" w:cs="Calibri"/>
          <w:color w:val="000020"/>
          <w:kern w:val="0"/>
          <w:sz w:val="27"/>
          <w:szCs w:val="27"/>
          <w14:ligatures w14:val="none"/>
        </w:rPr>
        <w:br/>
        <w:t>........- all the parameter settings described in the detailed steps (from the Landsat 8 metadata record)</w:t>
      </w:r>
      <w:r w:rsidRPr="00CD6D32">
        <w:rPr>
          <w:rFonts w:ascii="Calibri" w:eastAsia="Times New Roman" w:hAnsi="Calibri" w:cs="Calibri"/>
          <w:color w:val="000020"/>
          <w:kern w:val="0"/>
          <w:sz w:val="27"/>
          <w:szCs w:val="27"/>
          <w14:ligatures w14:val="none"/>
        </w:rPr>
        <w:br/>
        <w:t xml:space="preserve">....d. convert the LST output from Celsius to Fahrenheit using the raster </w:t>
      </w:r>
      <w:proofErr w:type="spellStart"/>
      <w:r w:rsidRPr="00CD6D32">
        <w:rPr>
          <w:rFonts w:ascii="Calibri" w:eastAsia="Times New Roman" w:hAnsi="Calibri" w:cs="Calibri"/>
          <w:color w:val="000020"/>
          <w:kern w:val="0"/>
          <w:sz w:val="27"/>
          <w:szCs w:val="27"/>
          <w14:ligatures w14:val="none"/>
        </w:rPr>
        <w:t>caclulator</w:t>
      </w:r>
      <w:proofErr w:type="spell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LSTCelsius</w:t>
      </w:r>
      <w:proofErr w:type="spellEnd"/>
      <w:r w:rsidRPr="00CD6D32">
        <w:rPr>
          <w:rFonts w:ascii="Calibri" w:eastAsia="Times New Roman" w:hAnsi="Calibri" w:cs="Calibri"/>
          <w:color w:val="000020"/>
          <w:kern w:val="0"/>
          <w:sz w:val="27"/>
          <w:szCs w:val="27"/>
          <w14:ligatures w14:val="none"/>
        </w:rPr>
        <w:t>"*9/5+32)</w:t>
      </w:r>
      <w:r w:rsidRPr="00CD6D32">
        <w:rPr>
          <w:rFonts w:ascii="Calibri" w:eastAsia="Times New Roman" w:hAnsi="Calibri" w:cs="Calibri"/>
          <w:color w:val="000020"/>
          <w:kern w:val="0"/>
          <w:sz w:val="27"/>
          <w:szCs w:val="27"/>
          <w14:ligatures w14:val="none"/>
        </w:rPr>
        <w:br/>
        <w:t>....e. Use the extract by mask tool on the LST Fahrenheit raster to create a final LST raster without open water</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r>
    </w:p>
    <w:p w14:paraId="1955C4B2"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0A679BDC"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787862"/>
          <w:kern w:val="0"/>
          <w:sz w:val="36"/>
          <w:szCs w:val="36"/>
          <w14:ligatures w14:val="none"/>
        </w:rPr>
      </w:pPr>
      <w:bookmarkStart w:id="232" w:name="Spatial_Data_Organization_Information"/>
      <w:bookmarkEnd w:id="232"/>
      <w:r w:rsidRPr="00CD6D32">
        <w:rPr>
          <w:rFonts w:ascii="Calibri" w:eastAsia="Times New Roman" w:hAnsi="Calibri" w:cs="Calibri"/>
          <w:b/>
          <w:bCs/>
          <w:color w:val="787862"/>
          <w:kern w:val="0"/>
          <w:sz w:val="36"/>
          <w:szCs w:val="36"/>
          <w14:ligatures w14:val="none"/>
        </w:rPr>
        <w:t>Section 3: Spatial Data Organization (not used in this metadata)</w:t>
      </w:r>
    </w:p>
    <w:p w14:paraId="43D30D6E"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12B70BE1"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233" w:name="Spatial_Reference_Information"/>
      <w:bookmarkEnd w:id="233"/>
      <w:r w:rsidRPr="00CD6D32">
        <w:rPr>
          <w:rFonts w:ascii="Calibri" w:eastAsia="Times New Roman" w:hAnsi="Calibri" w:cs="Calibri"/>
          <w:b/>
          <w:bCs/>
          <w:color w:val="000020"/>
          <w:kern w:val="0"/>
          <w:sz w:val="36"/>
          <w:szCs w:val="36"/>
          <w14:ligatures w14:val="none"/>
        </w:rPr>
        <w:t>Section 4: Coordinate System</w:t>
      </w:r>
    </w:p>
    <w:p w14:paraId="134F8531"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lastRenderedPageBreak/>
        <w:t xml:space="preserve">Horizontal Coordinate </w:t>
      </w:r>
      <w:proofErr w:type="spellStart"/>
      <w:proofErr w:type="gramStart"/>
      <w:r w:rsidRPr="00CD6D32">
        <w:rPr>
          <w:rFonts w:ascii="Calibri" w:eastAsia="Times New Roman" w:hAnsi="Calibri" w:cs="Calibri"/>
          <w:b/>
          <w:bCs/>
          <w:color w:val="000020"/>
          <w:kern w:val="0"/>
          <w:sz w:val="27"/>
          <w:szCs w:val="27"/>
          <w14:ligatures w14:val="none"/>
        </w:rPr>
        <w:t>Scheme:</w:t>
      </w:r>
      <w:r w:rsidRPr="00CD6D32">
        <w:rPr>
          <w:rFonts w:ascii="Calibri" w:eastAsia="Times New Roman" w:hAnsi="Calibri" w:cs="Calibri"/>
          <w:color w:val="000020"/>
          <w:kern w:val="0"/>
          <w:sz w:val="27"/>
          <w:szCs w:val="27"/>
          <w14:ligatures w14:val="none"/>
        </w:rPr>
        <w:t>Universal</w:t>
      </w:r>
      <w:proofErr w:type="spellEnd"/>
      <w:proofErr w:type="gramEnd"/>
      <w:r w:rsidRPr="00CD6D32">
        <w:rPr>
          <w:rFonts w:ascii="Calibri" w:eastAsia="Times New Roman" w:hAnsi="Calibri" w:cs="Calibri"/>
          <w:color w:val="000020"/>
          <w:kern w:val="0"/>
          <w:sz w:val="27"/>
          <w:szCs w:val="27"/>
          <w14:ligatures w14:val="none"/>
        </w:rPr>
        <w:t xml:space="preserve"> Transverse Mercator</w:t>
      </w:r>
    </w:p>
    <w:p w14:paraId="6CB56318" w14:textId="77777777" w:rsidR="00CD6D32" w:rsidRPr="00CD6D32" w:rsidRDefault="00CD6D32" w:rsidP="00CD6D32">
      <w:pPr>
        <w:rPr>
          <w:rFonts w:ascii="Times New Roman" w:eastAsia="Times New Roman" w:hAnsi="Times New Roman" w:cs="Times New Roman"/>
          <w:kern w:val="0"/>
          <w14:ligatures w14:val="none"/>
        </w:rPr>
      </w:pPr>
    </w:p>
    <w:p w14:paraId="05A775B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UTM Zone Number:</w:t>
      </w:r>
      <w:r w:rsidRPr="00CD6D32">
        <w:rPr>
          <w:rFonts w:ascii="Calibri" w:eastAsia="Times New Roman" w:hAnsi="Calibri" w:cs="Calibri"/>
          <w:color w:val="000020"/>
          <w:kern w:val="0"/>
          <w:sz w:val="27"/>
          <w:szCs w:val="27"/>
          <w14:ligatures w14:val="none"/>
        </w:rPr>
        <w:t>15</w:t>
      </w:r>
    </w:p>
    <w:p w14:paraId="045B0FC0" w14:textId="77777777" w:rsidR="00CD6D32" w:rsidRPr="00CD6D32" w:rsidRDefault="00CD6D32" w:rsidP="00CD6D32">
      <w:pPr>
        <w:rPr>
          <w:rFonts w:ascii="Times New Roman" w:eastAsia="Times New Roman" w:hAnsi="Times New Roman" w:cs="Times New Roman"/>
          <w:kern w:val="0"/>
          <w14:ligatures w14:val="none"/>
        </w:rPr>
      </w:pPr>
    </w:p>
    <w:p w14:paraId="3477E34F"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w:t>
      </w:r>
      <w:proofErr w:type="gramStart"/>
      <w:r w:rsidRPr="00CD6D32">
        <w:rPr>
          <w:rFonts w:ascii="Calibri" w:eastAsia="Times New Roman" w:hAnsi="Calibri" w:cs="Calibri"/>
          <w:b/>
          <w:bCs/>
          <w:color w:val="000020"/>
          <w:kern w:val="0"/>
          <w:sz w:val="27"/>
          <w:szCs w:val="27"/>
          <w14:ligatures w14:val="none"/>
        </w:rPr>
        <w:t>Datum:</w:t>
      </w:r>
      <w:r w:rsidRPr="00CD6D32">
        <w:rPr>
          <w:rFonts w:ascii="Calibri" w:eastAsia="Times New Roman" w:hAnsi="Calibri" w:cs="Calibri"/>
          <w:color w:val="000020"/>
          <w:kern w:val="0"/>
          <w:sz w:val="27"/>
          <w:szCs w:val="27"/>
          <w14:ligatures w14:val="none"/>
        </w:rPr>
        <w:t>NAD</w:t>
      </w:r>
      <w:proofErr w:type="gramEnd"/>
      <w:r w:rsidRPr="00CD6D32">
        <w:rPr>
          <w:rFonts w:ascii="Calibri" w:eastAsia="Times New Roman" w:hAnsi="Calibri" w:cs="Calibri"/>
          <w:color w:val="000020"/>
          <w:kern w:val="0"/>
          <w:sz w:val="27"/>
          <w:szCs w:val="27"/>
          <w14:ligatures w14:val="none"/>
        </w:rPr>
        <w:t>83</w:t>
      </w:r>
    </w:p>
    <w:p w14:paraId="76582E21" w14:textId="77777777" w:rsidR="00CD6D32" w:rsidRPr="00CD6D32" w:rsidRDefault="00CD6D32" w:rsidP="00CD6D32">
      <w:pPr>
        <w:rPr>
          <w:rFonts w:ascii="Times New Roman" w:eastAsia="Times New Roman" w:hAnsi="Times New Roman" w:cs="Times New Roman"/>
          <w:kern w:val="0"/>
          <w14:ligatures w14:val="none"/>
        </w:rPr>
      </w:pPr>
    </w:p>
    <w:p w14:paraId="2FEE9F6D"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w:t>
      </w:r>
      <w:proofErr w:type="spellStart"/>
      <w:proofErr w:type="gramStart"/>
      <w:r w:rsidRPr="00CD6D32">
        <w:rPr>
          <w:rFonts w:ascii="Calibri" w:eastAsia="Times New Roman" w:hAnsi="Calibri" w:cs="Calibri"/>
          <w:b/>
          <w:bCs/>
          <w:color w:val="000020"/>
          <w:kern w:val="0"/>
          <w:sz w:val="27"/>
          <w:szCs w:val="27"/>
          <w14:ligatures w14:val="none"/>
        </w:rPr>
        <w:t>Units:</w:t>
      </w:r>
      <w:r w:rsidRPr="00CD6D32">
        <w:rPr>
          <w:rFonts w:ascii="Calibri" w:eastAsia="Times New Roman" w:hAnsi="Calibri" w:cs="Calibri"/>
          <w:color w:val="000020"/>
          <w:kern w:val="0"/>
          <w:sz w:val="27"/>
          <w:szCs w:val="27"/>
          <w14:ligatures w14:val="none"/>
        </w:rPr>
        <w:t>meters</w:t>
      </w:r>
      <w:proofErr w:type="spellEnd"/>
      <w:proofErr w:type="gramEnd"/>
    </w:p>
    <w:p w14:paraId="7066E0C0" w14:textId="77777777" w:rsidR="00CD6D32" w:rsidRPr="00CD6D32" w:rsidRDefault="00CD6D32" w:rsidP="00CD6D32">
      <w:pPr>
        <w:rPr>
          <w:rFonts w:ascii="Times New Roman" w:eastAsia="Times New Roman" w:hAnsi="Times New Roman" w:cs="Times New Roman"/>
          <w:kern w:val="0"/>
          <w14:ligatures w14:val="none"/>
        </w:rPr>
      </w:pPr>
    </w:p>
    <w:p w14:paraId="35C922E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Vertical Datum:</w:t>
      </w:r>
    </w:p>
    <w:p w14:paraId="004BF8C5" w14:textId="77777777" w:rsidR="00CD6D32" w:rsidRPr="00CD6D32" w:rsidRDefault="00CD6D32" w:rsidP="00CD6D32">
      <w:pPr>
        <w:rPr>
          <w:rFonts w:ascii="Times New Roman" w:eastAsia="Times New Roman" w:hAnsi="Times New Roman" w:cs="Times New Roman"/>
          <w:kern w:val="0"/>
          <w14:ligatures w14:val="none"/>
        </w:rPr>
      </w:pPr>
    </w:p>
    <w:p w14:paraId="7D9347AC"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Vertical Units:</w:t>
      </w:r>
    </w:p>
    <w:p w14:paraId="163194D7" w14:textId="77777777" w:rsidR="00CD6D32" w:rsidRPr="00CD6D32" w:rsidRDefault="00CD6D32" w:rsidP="00CD6D32">
      <w:pPr>
        <w:rPr>
          <w:rFonts w:ascii="Times New Roman" w:eastAsia="Times New Roman" w:hAnsi="Times New Roman" w:cs="Times New Roman"/>
          <w:kern w:val="0"/>
          <w14:ligatures w14:val="none"/>
        </w:rPr>
      </w:pPr>
    </w:p>
    <w:p w14:paraId="0727A7A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Depth Datum:</w:t>
      </w:r>
    </w:p>
    <w:p w14:paraId="17570683" w14:textId="77777777" w:rsidR="00CD6D32" w:rsidRPr="00CD6D32" w:rsidRDefault="00CD6D32" w:rsidP="00CD6D32">
      <w:pPr>
        <w:rPr>
          <w:rFonts w:ascii="Times New Roman" w:eastAsia="Times New Roman" w:hAnsi="Times New Roman" w:cs="Times New Roman"/>
          <w:kern w:val="0"/>
          <w14:ligatures w14:val="none"/>
        </w:rPr>
      </w:pPr>
    </w:p>
    <w:p w14:paraId="00A1917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Depth Units:</w:t>
      </w:r>
    </w:p>
    <w:p w14:paraId="5155DC04" w14:textId="77777777" w:rsidR="00CD6D32" w:rsidRPr="00CD6D32" w:rsidRDefault="00CD6D32" w:rsidP="00CD6D32">
      <w:pPr>
        <w:rPr>
          <w:rFonts w:ascii="Times New Roman" w:eastAsia="Times New Roman" w:hAnsi="Times New Roman" w:cs="Times New Roman"/>
          <w:kern w:val="0"/>
          <w14:ligatures w14:val="none"/>
        </w:rPr>
      </w:pPr>
    </w:p>
    <w:p w14:paraId="65E66D3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Cell Width:</w:t>
      </w:r>
      <w:r w:rsidRPr="00CD6D32">
        <w:rPr>
          <w:rFonts w:ascii="Calibri" w:eastAsia="Times New Roman" w:hAnsi="Calibri" w:cs="Calibri"/>
          <w:color w:val="000020"/>
          <w:kern w:val="0"/>
          <w:sz w:val="27"/>
          <w:szCs w:val="27"/>
          <w14:ligatures w14:val="none"/>
        </w:rPr>
        <w:t>30</w:t>
      </w:r>
    </w:p>
    <w:p w14:paraId="53F94554" w14:textId="77777777" w:rsidR="00CD6D32" w:rsidRPr="00CD6D32" w:rsidRDefault="00CD6D32" w:rsidP="00CD6D32">
      <w:pPr>
        <w:rPr>
          <w:rFonts w:ascii="Times New Roman" w:eastAsia="Times New Roman" w:hAnsi="Times New Roman" w:cs="Times New Roman"/>
          <w:kern w:val="0"/>
          <w14:ligatures w14:val="none"/>
        </w:rPr>
      </w:pPr>
    </w:p>
    <w:p w14:paraId="1CE579A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Cell Height:</w:t>
      </w:r>
      <w:r w:rsidRPr="00CD6D32">
        <w:rPr>
          <w:rFonts w:ascii="Calibri" w:eastAsia="Times New Roman" w:hAnsi="Calibri" w:cs="Calibri"/>
          <w:color w:val="000020"/>
          <w:kern w:val="0"/>
          <w:sz w:val="27"/>
          <w:szCs w:val="27"/>
          <w14:ligatures w14:val="none"/>
        </w:rPr>
        <w:t>30</w:t>
      </w:r>
    </w:p>
    <w:p w14:paraId="2A783F0D"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6217B195"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234" w:name="Entity_and_Attribute_Information"/>
      <w:bookmarkEnd w:id="234"/>
      <w:r w:rsidRPr="00CD6D32">
        <w:rPr>
          <w:rFonts w:ascii="Calibri" w:eastAsia="Times New Roman" w:hAnsi="Calibri" w:cs="Calibri"/>
          <w:b/>
          <w:bCs/>
          <w:color w:val="000020"/>
          <w:kern w:val="0"/>
          <w:sz w:val="36"/>
          <w:szCs w:val="36"/>
          <w14:ligatures w14:val="none"/>
        </w:rPr>
        <w:t>Section 5: Attributes</w:t>
      </w:r>
    </w:p>
    <w:p w14:paraId="4204957E"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Overview:</w:t>
      </w:r>
      <w:r w:rsidRPr="00CD6D32">
        <w:rPr>
          <w:rFonts w:ascii="Calibri" w:eastAsia="Times New Roman" w:hAnsi="Calibri" w:cs="Calibri"/>
          <w:color w:val="000020"/>
          <w:kern w:val="0"/>
          <w:sz w:val="27"/>
          <w:szCs w:val="27"/>
          <w14:ligatures w14:val="none"/>
        </w:rPr>
        <w:t>Cell</w:t>
      </w:r>
      <w:proofErr w:type="spellEnd"/>
      <w:proofErr w:type="gramEnd"/>
      <w:r w:rsidRPr="00CD6D32">
        <w:rPr>
          <w:rFonts w:ascii="Calibri" w:eastAsia="Times New Roman" w:hAnsi="Calibri" w:cs="Calibri"/>
          <w:color w:val="000020"/>
          <w:kern w:val="0"/>
          <w:sz w:val="27"/>
          <w:szCs w:val="27"/>
          <w14:ligatures w14:val="none"/>
        </w:rPr>
        <w:t xml:space="preserve"> data values are calculated temperature in degrees Fahrenheit derived from the Landsat 8 raster imagery from July 22, 2016.</w:t>
      </w:r>
      <w:r w:rsidRPr="00CD6D32">
        <w:rPr>
          <w:rFonts w:ascii="Calibri" w:eastAsia="Times New Roman" w:hAnsi="Calibri" w:cs="Calibri"/>
          <w:color w:val="000020"/>
          <w:kern w:val="0"/>
          <w:sz w:val="27"/>
          <w:szCs w:val="27"/>
          <w14:ligatures w14:val="none"/>
        </w:rPr>
        <w:br/>
        <w:t>Floating Point, 32-Bit Raster</w:t>
      </w:r>
    </w:p>
    <w:p w14:paraId="44E7DFFC" w14:textId="77777777" w:rsidR="00CD6D32" w:rsidRPr="00CD6D32" w:rsidRDefault="00CD6D32" w:rsidP="00CD6D32">
      <w:pPr>
        <w:rPr>
          <w:rFonts w:ascii="Times New Roman" w:eastAsia="Times New Roman" w:hAnsi="Times New Roman" w:cs="Times New Roman"/>
          <w:kern w:val="0"/>
          <w14:ligatures w14:val="none"/>
        </w:rPr>
      </w:pPr>
    </w:p>
    <w:p w14:paraId="0E889EE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Detailed Citation:</w:t>
      </w:r>
      <w:r w:rsidRPr="00CD6D32">
        <w:rPr>
          <w:rFonts w:ascii="Calibri" w:eastAsia="Times New Roman" w:hAnsi="Calibri" w:cs="Calibri"/>
          <w:color w:val="000020"/>
          <w:kern w:val="0"/>
          <w:sz w:val="27"/>
          <w:szCs w:val="27"/>
          <w14:ligatures w14:val="none"/>
        </w:rPr>
        <w:t>See </w:t>
      </w:r>
      <w:hyperlink r:id="rId22" w:tgtFrame="_blank" w:history="1">
        <w:r w:rsidRPr="00CD6D32">
          <w:rPr>
            <w:rFonts w:ascii="Calibri" w:eastAsia="Times New Roman" w:hAnsi="Calibri" w:cs="Calibri"/>
            <w:color w:val="098EA6"/>
            <w:kern w:val="0"/>
            <w:sz w:val="27"/>
            <w:szCs w:val="27"/>
            <w14:ligatures w14:val="none"/>
          </w:rPr>
          <w:t>LandSurfaceTemperature2016_Data_Processing_Steps.pdf</w:t>
        </w:r>
      </w:hyperlink>
      <w:r w:rsidRPr="00CD6D32">
        <w:rPr>
          <w:rFonts w:ascii="Calibri" w:eastAsia="Times New Roman" w:hAnsi="Calibri" w:cs="Calibri"/>
          <w:color w:val="000020"/>
          <w:kern w:val="0"/>
          <w:sz w:val="27"/>
          <w:szCs w:val="27"/>
          <w14:ligatures w14:val="none"/>
        </w:rPr>
        <w:t> document.</w:t>
      </w:r>
    </w:p>
    <w:p w14:paraId="2A444A3A" w14:textId="77777777" w:rsidR="00CD6D32" w:rsidRPr="00CD6D32" w:rsidRDefault="00CD6D32" w:rsidP="00CD6D32">
      <w:pPr>
        <w:rPr>
          <w:rFonts w:ascii="Times New Roman" w:eastAsia="Times New Roman" w:hAnsi="Times New Roman" w:cs="Times New Roman"/>
          <w:kern w:val="0"/>
          <w14:ligatures w14:val="none"/>
        </w:rPr>
      </w:pPr>
    </w:p>
    <w:p w14:paraId="18E04BCB"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Table Detail:</w:t>
      </w:r>
    </w:p>
    <w:p w14:paraId="6FC8717A"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235" w:name="Distribution_Information"/>
      <w:bookmarkEnd w:id="235"/>
      <w:r w:rsidRPr="00CD6D32">
        <w:rPr>
          <w:rFonts w:ascii="Calibri" w:eastAsia="Times New Roman" w:hAnsi="Calibri" w:cs="Calibri"/>
          <w:b/>
          <w:bCs/>
          <w:color w:val="000020"/>
          <w:kern w:val="0"/>
          <w:sz w:val="36"/>
          <w:szCs w:val="36"/>
          <w14:ligatures w14:val="none"/>
        </w:rPr>
        <w:t>Section 6: Distribution</w:t>
      </w:r>
    </w:p>
    <w:p w14:paraId="77B6412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Publisher:</w:t>
      </w:r>
      <w:r w:rsidRPr="00CD6D32">
        <w:rPr>
          <w:rFonts w:ascii="Calibri" w:eastAsia="Times New Roman" w:hAnsi="Calibri" w:cs="Calibri"/>
          <w:color w:val="000020"/>
          <w:kern w:val="0"/>
          <w:sz w:val="27"/>
          <w:szCs w:val="27"/>
          <w14:ligatures w14:val="none"/>
        </w:rPr>
        <w:t>Metropolitan</w:t>
      </w:r>
      <w:proofErr w:type="spellEnd"/>
      <w:proofErr w:type="gramEnd"/>
      <w:r w:rsidRPr="00CD6D32">
        <w:rPr>
          <w:rFonts w:ascii="Calibri" w:eastAsia="Times New Roman" w:hAnsi="Calibri" w:cs="Calibri"/>
          <w:color w:val="000020"/>
          <w:kern w:val="0"/>
          <w:sz w:val="27"/>
          <w:szCs w:val="27"/>
          <w14:ligatures w14:val="none"/>
        </w:rPr>
        <w:t xml:space="preserve"> Council</w:t>
      </w:r>
    </w:p>
    <w:p w14:paraId="25EDEA9B" w14:textId="77777777" w:rsidR="00CD6D32" w:rsidRPr="00CD6D32" w:rsidRDefault="00CD6D32" w:rsidP="00CD6D32">
      <w:pPr>
        <w:rPr>
          <w:rFonts w:ascii="Times New Roman" w:eastAsia="Times New Roman" w:hAnsi="Times New Roman" w:cs="Times New Roman"/>
          <w:kern w:val="0"/>
          <w14:ligatures w14:val="none"/>
        </w:rPr>
      </w:pPr>
    </w:p>
    <w:p w14:paraId="334DFEC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Publication Date:</w:t>
      </w:r>
      <w:r w:rsidRPr="00CD6D32">
        <w:rPr>
          <w:rFonts w:ascii="Calibri" w:eastAsia="Times New Roman" w:hAnsi="Calibri" w:cs="Calibri"/>
          <w:color w:val="000020"/>
          <w:kern w:val="0"/>
          <w:sz w:val="27"/>
          <w:szCs w:val="27"/>
          <w14:ligatures w14:val="none"/>
        </w:rPr>
        <w:t>09/20/2017</w:t>
      </w:r>
    </w:p>
    <w:p w14:paraId="5233A9D3" w14:textId="77777777" w:rsidR="00CD6D32" w:rsidRPr="00CD6D32" w:rsidRDefault="00CD6D32" w:rsidP="00CD6D32">
      <w:pPr>
        <w:rPr>
          <w:rFonts w:ascii="Times New Roman" w:eastAsia="Times New Roman" w:hAnsi="Times New Roman" w:cs="Times New Roman"/>
          <w:kern w:val="0"/>
          <w14:ligatures w14:val="none"/>
        </w:rPr>
      </w:pPr>
    </w:p>
    <w:p w14:paraId="2306F0D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Tanya</w:t>
      </w:r>
      <w:proofErr w:type="spellEnd"/>
      <w:proofErr w:type="gramEnd"/>
      <w:r w:rsidRPr="00CD6D32">
        <w:rPr>
          <w:rFonts w:ascii="Calibri" w:eastAsia="Times New Roman" w:hAnsi="Calibri" w:cs="Calibri"/>
          <w:color w:val="000020"/>
          <w:kern w:val="0"/>
          <w:sz w:val="27"/>
          <w:szCs w:val="27"/>
          <w14:ligatures w14:val="none"/>
        </w:rPr>
        <w:t xml:space="preserve"> Mayer, GIS Specialist</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lastRenderedPageBreak/>
        <w:t>390 Robert Street North</w:t>
      </w:r>
      <w:r w:rsidRPr="00CD6D32">
        <w:rPr>
          <w:rFonts w:ascii="Calibri" w:eastAsia="Times New Roman" w:hAnsi="Calibri" w:cs="Calibri"/>
          <w:color w:val="000020"/>
          <w:kern w:val="0"/>
          <w:sz w:val="27"/>
          <w:szCs w:val="27"/>
          <w14:ligatures w14:val="none"/>
        </w:rPr>
        <w:br/>
        <w:t>St. Paul, MN  55101-1805</w:t>
      </w:r>
      <w:r w:rsidRPr="00CD6D32">
        <w:rPr>
          <w:rFonts w:ascii="Calibri" w:eastAsia="Times New Roman" w:hAnsi="Calibri" w:cs="Calibri"/>
          <w:color w:val="000020"/>
          <w:kern w:val="0"/>
          <w:sz w:val="27"/>
          <w:szCs w:val="27"/>
          <w14:ligatures w14:val="none"/>
        </w:rPr>
        <w:br/>
        <w:t>Phone: 651.602.1604</w:t>
      </w:r>
      <w:r w:rsidRPr="00CD6D32">
        <w:rPr>
          <w:rFonts w:ascii="Calibri" w:eastAsia="Times New Roman" w:hAnsi="Calibri" w:cs="Calibri"/>
          <w:color w:val="000020"/>
          <w:kern w:val="0"/>
          <w:sz w:val="27"/>
          <w:szCs w:val="27"/>
          <w14:ligatures w14:val="none"/>
        </w:rPr>
        <w:br/>
        <w:t>Email: </w:t>
      </w:r>
      <w:hyperlink r:id="rId23" w:history="1">
        <w:r w:rsidRPr="00CD6D32">
          <w:rPr>
            <w:rFonts w:ascii="Calibri" w:eastAsia="Times New Roman" w:hAnsi="Calibri" w:cs="Calibri"/>
            <w:color w:val="098EA6"/>
            <w:kern w:val="0"/>
            <w:sz w:val="27"/>
            <w:szCs w:val="27"/>
            <w14:ligatures w14:val="none"/>
          </w:rPr>
          <w:t>tanya.mayer@metc.state.mn.us</w:t>
        </w:r>
      </w:hyperlink>
    </w:p>
    <w:p w14:paraId="5C519B14" w14:textId="77777777" w:rsidR="00CD6D32" w:rsidRPr="00CD6D32" w:rsidRDefault="00CD6D32" w:rsidP="00CD6D32">
      <w:pPr>
        <w:rPr>
          <w:rFonts w:ascii="Times New Roman" w:eastAsia="Times New Roman" w:hAnsi="Times New Roman" w:cs="Times New Roman"/>
          <w:kern w:val="0"/>
          <w14:ligatures w14:val="none"/>
        </w:rPr>
      </w:pPr>
    </w:p>
    <w:p w14:paraId="41B7329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Distributor's Data Set </w:t>
      </w:r>
      <w:proofErr w:type="spellStart"/>
      <w:proofErr w:type="gramStart"/>
      <w:r w:rsidRPr="00CD6D32">
        <w:rPr>
          <w:rFonts w:ascii="Calibri" w:eastAsia="Times New Roman" w:hAnsi="Calibri" w:cs="Calibri"/>
          <w:b/>
          <w:bCs/>
          <w:color w:val="000020"/>
          <w:kern w:val="0"/>
          <w:sz w:val="27"/>
          <w:szCs w:val="27"/>
          <w14:ligatures w14:val="none"/>
        </w:rPr>
        <w:t>Identifier:</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2016</w:t>
      </w:r>
    </w:p>
    <w:p w14:paraId="2C1CD360" w14:textId="77777777" w:rsidR="00CD6D32" w:rsidRPr="00CD6D32" w:rsidRDefault="00CD6D32" w:rsidP="00CD6D32">
      <w:pPr>
        <w:rPr>
          <w:rFonts w:ascii="Times New Roman" w:eastAsia="Times New Roman" w:hAnsi="Times New Roman" w:cs="Times New Roman"/>
          <w:kern w:val="0"/>
          <w14:ligatures w14:val="none"/>
        </w:rPr>
      </w:pPr>
    </w:p>
    <w:p w14:paraId="68E5E1C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Distribution </w:t>
      </w:r>
      <w:proofErr w:type="spellStart"/>
      <w:proofErr w:type="gramStart"/>
      <w:r w:rsidRPr="00CD6D32">
        <w:rPr>
          <w:rFonts w:ascii="Calibri" w:eastAsia="Times New Roman" w:hAnsi="Calibri" w:cs="Calibri"/>
          <w:b/>
          <w:bCs/>
          <w:color w:val="000020"/>
          <w:kern w:val="0"/>
          <w:sz w:val="27"/>
          <w:szCs w:val="27"/>
          <w14:ligatures w14:val="none"/>
        </w:rPr>
        <w:t>Liability:</w:t>
      </w:r>
      <w:r w:rsidRPr="00CD6D32">
        <w:rPr>
          <w:rFonts w:ascii="Calibri" w:eastAsia="Times New Roman" w:hAnsi="Calibri" w:cs="Calibri"/>
          <w:color w:val="000020"/>
          <w:kern w:val="0"/>
          <w:sz w:val="27"/>
          <w:szCs w:val="27"/>
          <w14:ligatures w14:val="none"/>
        </w:rPr>
        <w:t>NOTICE</w:t>
      </w:r>
      <w:proofErr w:type="spellEnd"/>
      <w:proofErr w:type="gramEnd"/>
      <w:r w:rsidRPr="00CD6D32">
        <w:rPr>
          <w:rFonts w:ascii="Calibri" w:eastAsia="Times New Roman" w:hAnsi="Calibri" w:cs="Calibri"/>
          <w:color w:val="000020"/>
          <w:kern w:val="0"/>
          <w:sz w:val="27"/>
          <w:szCs w:val="27"/>
          <w14:ligatures w14:val="none"/>
        </w:rPr>
        <w:t xml:space="preserve">: The Geographic Information System (GIS) Data to which this notice is attached are made available pursuant to the Minnesota Government Data Practices Act (Minnesota Statutes Chapter 13). THE GIS DATA ARE PROVIDED TO YOU AS IS AND WITHOUT ANY WARRANTY AS TO THEIR PERFORMANCE, MERCHANTABILITY, OR FITNESS FOR ANY PARTICULAR PURPOSE. The GIS Data were developed by the Metropolitan Council for its own internal business purposes. The Metropolitan Council does not represent or warrant that the GIS Data or the data documentation are error-free, complete, current, or accurate. You are responsible for any consequences resulting from your use of the GIS Data or your reliance on the GIS Data. You should consult the data documentation for this </w:t>
      </w:r>
      <w:proofErr w:type="gramStart"/>
      <w:r w:rsidRPr="00CD6D32">
        <w:rPr>
          <w:rFonts w:ascii="Calibri" w:eastAsia="Times New Roman" w:hAnsi="Calibri" w:cs="Calibri"/>
          <w:color w:val="000020"/>
          <w:kern w:val="0"/>
          <w:sz w:val="27"/>
          <w:szCs w:val="27"/>
          <w14:ligatures w14:val="none"/>
        </w:rPr>
        <w:t>particular GIS</w:t>
      </w:r>
      <w:proofErr w:type="gramEnd"/>
      <w:r w:rsidRPr="00CD6D32">
        <w:rPr>
          <w:rFonts w:ascii="Calibri" w:eastAsia="Times New Roman" w:hAnsi="Calibri" w:cs="Calibri"/>
          <w:color w:val="000020"/>
          <w:kern w:val="0"/>
          <w:sz w:val="27"/>
          <w:szCs w:val="27"/>
          <w14:ligatures w14:val="none"/>
        </w:rPr>
        <w:t xml:space="preserve"> Data to determine the limitations of the GIS Data and the precision with which the GIS Data may depict distance, direction, location, or other geographic features. If you transmit or provide the GIS Data (or any portion of it) to another user, it is recommended that the GIS Data include a copy of this disclaimer and this metadata.</w:t>
      </w:r>
    </w:p>
    <w:p w14:paraId="5612F884" w14:textId="77777777" w:rsidR="00CD6D32" w:rsidRPr="00CD6D32" w:rsidRDefault="00CD6D32" w:rsidP="00CD6D32">
      <w:pPr>
        <w:rPr>
          <w:rFonts w:ascii="Times New Roman" w:eastAsia="Times New Roman" w:hAnsi="Times New Roman" w:cs="Times New Roman"/>
          <w:kern w:val="0"/>
          <w14:ligatures w14:val="none"/>
        </w:rPr>
      </w:pPr>
    </w:p>
    <w:p w14:paraId="30D4B16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bookmarkStart w:id="236" w:name="ordering"/>
      <w:bookmarkEnd w:id="236"/>
      <w:r w:rsidRPr="00CD6D32">
        <w:rPr>
          <w:rFonts w:ascii="Calibri" w:eastAsia="Times New Roman" w:hAnsi="Calibri" w:cs="Calibri"/>
          <w:b/>
          <w:bCs/>
          <w:color w:val="000020"/>
          <w:kern w:val="0"/>
          <w:sz w:val="27"/>
          <w:szCs w:val="27"/>
          <w14:ligatures w14:val="none"/>
        </w:rPr>
        <w:t xml:space="preserve">Ordering </w:t>
      </w:r>
      <w:proofErr w:type="spellStart"/>
      <w:proofErr w:type="gramStart"/>
      <w:r w:rsidRPr="00CD6D32">
        <w:rPr>
          <w:rFonts w:ascii="Calibri" w:eastAsia="Times New Roman" w:hAnsi="Calibri" w:cs="Calibri"/>
          <w:b/>
          <w:bCs/>
          <w:color w:val="000020"/>
          <w:kern w:val="0"/>
          <w:sz w:val="27"/>
          <w:szCs w:val="27"/>
          <w14:ligatures w14:val="none"/>
        </w:rPr>
        <w:t>Instructions:</w:t>
      </w:r>
      <w:r w:rsidRPr="00CD6D32">
        <w:rPr>
          <w:rFonts w:ascii="Calibri" w:eastAsia="Times New Roman" w:hAnsi="Calibri" w:cs="Calibri"/>
          <w:color w:val="000020"/>
          <w:kern w:val="0"/>
          <w:sz w:val="27"/>
          <w:szCs w:val="27"/>
          <w14:ligatures w14:val="none"/>
        </w:rPr>
        <w:t>See</w:t>
      </w:r>
      <w:proofErr w:type="spellEnd"/>
      <w:proofErr w:type="gramEnd"/>
      <w:r w:rsidRPr="00CD6D32">
        <w:rPr>
          <w:rFonts w:ascii="Calibri" w:eastAsia="Times New Roman" w:hAnsi="Calibri" w:cs="Calibri"/>
          <w:color w:val="000020"/>
          <w:kern w:val="0"/>
          <w:sz w:val="27"/>
          <w:szCs w:val="27"/>
          <w14:ligatures w14:val="none"/>
        </w:rPr>
        <w:t xml:space="preserve"> Online Linkage Below</w:t>
      </w:r>
    </w:p>
    <w:p w14:paraId="6AA680E6" w14:textId="77777777" w:rsidR="00CD6D32" w:rsidRPr="00CD6D32" w:rsidRDefault="00CD6D32" w:rsidP="00CD6D32">
      <w:pPr>
        <w:rPr>
          <w:rFonts w:ascii="Times New Roman" w:eastAsia="Times New Roman" w:hAnsi="Times New Roman" w:cs="Times New Roman"/>
          <w:kern w:val="0"/>
          <w14:ligatures w14:val="none"/>
        </w:rPr>
      </w:pPr>
    </w:p>
    <w:p w14:paraId="10ABF88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B40404"/>
          <w:kern w:val="0"/>
          <w:sz w:val="27"/>
          <w:szCs w:val="27"/>
          <w14:ligatures w14:val="none"/>
        </w:rPr>
        <w:t xml:space="preserve">Online </w:t>
      </w:r>
      <w:proofErr w:type="spellStart"/>
      <w:r w:rsidRPr="00CD6D32">
        <w:rPr>
          <w:rFonts w:ascii="Calibri" w:eastAsia="Times New Roman" w:hAnsi="Calibri" w:cs="Calibri"/>
          <w:b/>
          <w:bCs/>
          <w:color w:val="B40404"/>
          <w:kern w:val="0"/>
          <w:sz w:val="27"/>
          <w:szCs w:val="27"/>
          <w14:ligatures w14:val="none"/>
        </w:rPr>
        <w:t>Linkage:</w:t>
      </w:r>
      <w:hyperlink r:id="rId24" w:history="1">
        <w:r w:rsidRPr="00CD6D32">
          <w:rPr>
            <w:rFonts w:ascii="Calibri" w:eastAsia="Times New Roman" w:hAnsi="Calibri" w:cs="Calibri"/>
            <w:color w:val="098EA6"/>
            <w:kern w:val="0"/>
            <w:sz w:val="27"/>
            <w:szCs w:val="27"/>
            <w14:ligatures w14:val="none"/>
          </w:rPr>
          <w:t>Download</w:t>
        </w:r>
        <w:proofErr w:type="spellEnd"/>
        <w:r w:rsidRPr="00CD6D32">
          <w:rPr>
            <w:rFonts w:ascii="Calibri" w:eastAsia="Times New Roman" w:hAnsi="Calibri" w:cs="Calibri"/>
            <w:color w:val="098EA6"/>
            <w:kern w:val="0"/>
            <w:sz w:val="27"/>
            <w:szCs w:val="27"/>
            <w14:ligatures w14:val="none"/>
          </w:rPr>
          <w:t xml:space="preserve"> Page</w:t>
        </w:r>
      </w:hyperlink>
    </w:p>
    <w:p w14:paraId="30695DDB"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5542711A"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237" w:name="Metadata_Reference_Information"/>
      <w:bookmarkEnd w:id="237"/>
      <w:r w:rsidRPr="00CD6D32">
        <w:rPr>
          <w:rFonts w:ascii="Calibri" w:eastAsia="Times New Roman" w:hAnsi="Calibri" w:cs="Calibri"/>
          <w:b/>
          <w:bCs/>
          <w:color w:val="000020"/>
          <w:kern w:val="0"/>
          <w:sz w:val="36"/>
          <w:szCs w:val="36"/>
          <w14:ligatures w14:val="none"/>
        </w:rPr>
        <w:t>Section 7: Metadata Reference</w:t>
      </w:r>
    </w:p>
    <w:p w14:paraId="70F9C46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Date:</w:t>
      </w:r>
      <w:r w:rsidRPr="00CD6D32">
        <w:rPr>
          <w:rFonts w:ascii="Calibri" w:eastAsia="Times New Roman" w:hAnsi="Calibri" w:cs="Calibri"/>
          <w:color w:val="000020"/>
          <w:kern w:val="0"/>
          <w:sz w:val="27"/>
          <w:szCs w:val="27"/>
          <w14:ligatures w14:val="none"/>
        </w:rPr>
        <w:t>09/20/2017</w:t>
      </w:r>
    </w:p>
    <w:p w14:paraId="38F10BC5" w14:textId="77777777" w:rsidR="00CD6D32" w:rsidRPr="00CD6D32" w:rsidRDefault="00CD6D32" w:rsidP="00CD6D32">
      <w:pPr>
        <w:rPr>
          <w:rFonts w:ascii="Times New Roman" w:eastAsia="Times New Roman" w:hAnsi="Times New Roman" w:cs="Times New Roman"/>
          <w:kern w:val="0"/>
          <w14:ligatures w14:val="none"/>
        </w:rPr>
      </w:pPr>
    </w:p>
    <w:p w14:paraId="125D68C0"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Eric</w:t>
      </w:r>
      <w:proofErr w:type="spellEnd"/>
      <w:proofErr w:type="gram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Wojchik</w:t>
      </w:r>
      <w:proofErr w:type="spellEnd"/>
      <w:r w:rsidRPr="00CD6D32">
        <w:rPr>
          <w:rFonts w:ascii="Calibri" w:eastAsia="Times New Roman" w:hAnsi="Calibri" w:cs="Calibri"/>
          <w:color w:val="000020"/>
          <w:kern w:val="0"/>
          <w:sz w:val="27"/>
          <w:szCs w:val="27"/>
          <w14:ligatures w14:val="none"/>
        </w:rPr>
        <w:t>, Senior Planner</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t>390 Robert Street North</w:t>
      </w:r>
      <w:r w:rsidRPr="00CD6D32">
        <w:rPr>
          <w:rFonts w:ascii="Calibri" w:eastAsia="Times New Roman" w:hAnsi="Calibri" w:cs="Calibri"/>
          <w:color w:val="000020"/>
          <w:kern w:val="0"/>
          <w:sz w:val="27"/>
          <w:szCs w:val="27"/>
          <w14:ligatures w14:val="none"/>
        </w:rPr>
        <w:br/>
        <w:t>St. Paul, MN  55101</w:t>
      </w:r>
      <w:r w:rsidRPr="00CD6D32">
        <w:rPr>
          <w:rFonts w:ascii="Calibri" w:eastAsia="Times New Roman" w:hAnsi="Calibri" w:cs="Calibri"/>
          <w:color w:val="000020"/>
          <w:kern w:val="0"/>
          <w:sz w:val="27"/>
          <w:szCs w:val="27"/>
          <w14:ligatures w14:val="none"/>
        </w:rPr>
        <w:br/>
        <w:t>Phone: 651.602.1330</w:t>
      </w:r>
      <w:r w:rsidRPr="00CD6D32">
        <w:rPr>
          <w:rFonts w:ascii="Calibri" w:eastAsia="Times New Roman" w:hAnsi="Calibri" w:cs="Calibri"/>
          <w:color w:val="000020"/>
          <w:kern w:val="0"/>
          <w:sz w:val="27"/>
          <w:szCs w:val="27"/>
          <w14:ligatures w14:val="none"/>
        </w:rPr>
        <w:br/>
        <w:t>Email: </w:t>
      </w:r>
      <w:hyperlink r:id="rId25" w:history="1">
        <w:r w:rsidRPr="00CD6D32">
          <w:rPr>
            <w:rFonts w:ascii="Calibri" w:eastAsia="Times New Roman" w:hAnsi="Calibri" w:cs="Calibri"/>
            <w:color w:val="098EA6"/>
            <w:kern w:val="0"/>
            <w:sz w:val="27"/>
            <w:szCs w:val="27"/>
            <w14:ligatures w14:val="none"/>
          </w:rPr>
          <w:t>eric.wojchik@metc.state.mn.us</w:t>
        </w:r>
      </w:hyperlink>
    </w:p>
    <w:p w14:paraId="24883B9C" w14:textId="77777777" w:rsidR="00CD6D32" w:rsidRPr="00CD6D32" w:rsidRDefault="00CD6D32" w:rsidP="00CD6D32">
      <w:pPr>
        <w:rPr>
          <w:rFonts w:ascii="Times New Roman" w:eastAsia="Times New Roman" w:hAnsi="Times New Roman" w:cs="Times New Roman"/>
          <w:kern w:val="0"/>
          <w14:ligatures w14:val="none"/>
        </w:rPr>
      </w:pPr>
    </w:p>
    <w:p w14:paraId="1963897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lastRenderedPageBreak/>
        <w:t xml:space="preserve">Metadata Standard </w:t>
      </w:r>
      <w:proofErr w:type="spellStart"/>
      <w:proofErr w:type="gramStart"/>
      <w:r w:rsidRPr="00CD6D32">
        <w:rPr>
          <w:rFonts w:ascii="Calibri" w:eastAsia="Times New Roman" w:hAnsi="Calibri" w:cs="Calibri"/>
          <w:b/>
          <w:bCs/>
          <w:color w:val="000020"/>
          <w:kern w:val="0"/>
          <w:sz w:val="27"/>
          <w:szCs w:val="27"/>
          <w14:ligatures w14:val="none"/>
        </w:rPr>
        <w:t>Name:</w:t>
      </w:r>
      <w:r w:rsidRPr="00CD6D32">
        <w:rPr>
          <w:rFonts w:ascii="Calibri" w:eastAsia="Times New Roman" w:hAnsi="Calibri" w:cs="Calibri"/>
          <w:color w:val="000020"/>
          <w:kern w:val="0"/>
          <w:sz w:val="27"/>
          <w:szCs w:val="27"/>
          <w14:ligatures w14:val="none"/>
        </w:rPr>
        <w:t>Minnesota</w:t>
      </w:r>
      <w:proofErr w:type="spellEnd"/>
      <w:proofErr w:type="gramEnd"/>
      <w:r w:rsidRPr="00CD6D32">
        <w:rPr>
          <w:rFonts w:ascii="Calibri" w:eastAsia="Times New Roman" w:hAnsi="Calibri" w:cs="Calibri"/>
          <w:color w:val="000020"/>
          <w:kern w:val="0"/>
          <w:sz w:val="27"/>
          <w:szCs w:val="27"/>
          <w14:ligatures w14:val="none"/>
        </w:rPr>
        <w:t xml:space="preserve"> Geographic Metadata Guidelines</w:t>
      </w:r>
    </w:p>
    <w:p w14:paraId="1A9C8F9E" w14:textId="77777777" w:rsidR="00CD6D32" w:rsidRPr="00CD6D32" w:rsidRDefault="00CD6D32" w:rsidP="00CD6D32">
      <w:pPr>
        <w:rPr>
          <w:rFonts w:ascii="Times New Roman" w:eastAsia="Times New Roman" w:hAnsi="Times New Roman" w:cs="Times New Roman"/>
          <w:kern w:val="0"/>
          <w14:ligatures w14:val="none"/>
        </w:rPr>
      </w:pPr>
    </w:p>
    <w:p w14:paraId="033E528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Standard Version:</w:t>
      </w:r>
      <w:r w:rsidRPr="00CD6D32">
        <w:rPr>
          <w:rFonts w:ascii="Calibri" w:eastAsia="Times New Roman" w:hAnsi="Calibri" w:cs="Calibri"/>
          <w:color w:val="000020"/>
          <w:kern w:val="0"/>
          <w:sz w:val="27"/>
          <w:szCs w:val="27"/>
          <w14:ligatures w14:val="none"/>
        </w:rPr>
        <w:t>1.2</w:t>
      </w:r>
    </w:p>
    <w:p w14:paraId="08F0CC61" w14:textId="77777777" w:rsidR="00CD6D32" w:rsidRPr="00CD6D32" w:rsidRDefault="00CD6D32" w:rsidP="00CD6D32">
      <w:pPr>
        <w:rPr>
          <w:rFonts w:ascii="Times New Roman" w:eastAsia="Times New Roman" w:hAnsi="Times New Roman" w:cs="Times New Roman"/>
          <w:kern w:val="0"/>
          <w14:ligatures w14:val="none"/>
        </w:rPr>
      </w:pPr>
    </w:p>
    <w:p w14:paraId="18DD55B9"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Standard Online Linkage:</w:t>
      </w:r>
      <w:hyperlink r:id="rId26" w:tgtFrame="viewer" w:history="1">
        <w:r w:rsidRPr="00CD6D32">
          <w:rPr>
            <w:rFonts w:ascii="Calibri" w:eastAsia="Times New Roman" w:hAnsi="Calibri" w:cs="Calibri"/>
            <w:color w:val="098EA6"/>
            <w:kern w:val="0"/>
            <w:sz w:val="27"/>
            <w:szCs w:val="27"/>
            <w14:ligatures w14:val="none"/>
          </w:rPr>
          <w:t>http://www.mngeo.state.mn.us/committee/standards/mgmg/metadata.htm</w:t>
        </w:r>
      </w:hyperlink>
    </w:p>
    <w:p w14:paraId="7E2E5251"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5218E041" w14:textId="77777777" w:rsidR="00CD6D32" w:rsidRPr="00CD6D32" w:rsidRDefault="00C63C08" w:rsidP="00CD6D32">
      <w:pPr>
        <w:rPr>
          <w:rFonts w:ascii="Times New Roman" w:eastAsia="Times New Roman" w:hAnsi="Times New Roman" w:cs="Times New Roman"/>
          <w:kern w:val="0"/>
          <w14:ligatures w14:val="none"/>
        </w:rPr>
      </w:pPr>
      <w:r w:rsidRPr="00C63C08">
        <w:rPr>
          <w:rFonts w:ascii="Times New Roman" w:eastAsia="Times New Roman" w:hAnsi="Times New Roman" w:cs="Times New Roman"/>
          <w:noProof/>
          <w:kern w:val="0"/>
        </w:rPr>
        <w:pict w14:anchorId="4C9B75D5">
          <v:rect id="_x0000_i1025" alt="" style="width:468pt;height:.05pt;mso-width-percent:0;mso-height-percent:0;mso-width-percent:0;mso-height-percent:0" o:hralign="center" o:hrstd="t" o:hrnoshade="t" o:hr="t" fillcolor="#000020" stroked="f"/>
        </w:pict>
      </w:r>
    </w:p>
    <w:p w14:paraId="1F5FF25C" w14:textId="77777777" w:rsidR="00CD6D32" w:rsidRPr="00CD6D32" w:rsidRDefault="00CD6D32" w:rsidP="00CD6D32">
      <w:pPr>
        <w:shd w:val="clear" w:color="auto" w:fill="FFFFFF"/>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This page last updated: 09/20/2017</w:t>
      </w:r>
      <w:r w:rsidRPr="00CD6D32">
        <w:rPr>
          <w:rFonts w:ascii="Calibri" w:eastAsia="Times New Roman" w:hAnsi="Calibri" w:cs="Calibri"/>
          <w:color w:val="939393"/>
          <w:kern w:val="0"/>
          <w:sz w:val="19"/>
          <w:szCs w:val="19"/>
          <w14:ligatures w14:val="none"/>
        </w:rPr>
        <w:br/>
      </w:r>
      <w:hyperlink r:id="rId27" w:anchor="Top" w:history="1">
        <w:r w:rsidRPr="00CD6D32">
          <w:rPr>
            <w:rFonts w:ascii="Calibri" w:eastAsia="Times New Roman" w:hAnsi="Calibri" w:cs="Calibri"/>
            <w:color w:val="098EA6"/>
            <w:kern w:val="0"/>
            <w:sz w:val="19"/>
            <w:szCs w:val="19"/>
            <w14:ligatures w14:val="none"/>
          </w:rPr>
          <w:t>Go back to top</w:t>
        </w:r>
      </w:hyperlink>
    </w:p>
    <w:p w14:paraId="3EE1779B" w14:textId="77777777" w:rsidR="00CD6D32" w:rsidRPr="00CD6D32" w:rsidRDefault="00CD6D32" w:rsidP="00CD6D32">
      <w:pPr>
        <w:shd w:val="clear" w:color="auto" w:fill="FFFFFF"/>
        <w:rPr>
          <w:rFonts w:ascii="Calibri" w:eastAsia="Times New Roman" w:hAnsi="Calibri" w:cs="Calibri"/>
          <w:color w:val="939393"/>
          <w:kern w:val="0"/>
          <w:sz w:val="19"/>
          <w:szCs w:val="19"/>
          <w14:ligatures w14:val="none"/>
        </w:rPr>
      </w:pPr>
      <w:r w:rsidRPr="00CD6D32">
        <w:rPr>
          <w:rFonts w:ascii="Calibri" w:eastAsia="Times New Roman" w:hAnsi="Calibri" w:cs="Calibri"/>
          <w:i/>
          <w:iCs/>
          <w:color w:val="787862"/>
          <w:kern w:val="0"/>
          <w:sz w:val="19"/>
          <w:szCs w:val="19"/>
          <w14:ligatures w14:val="none"/>
        </w:rPr>
        <w:t>Created with </w:t>
      </w:r>
      <w:hyperlink r:id="rId28" w:history="1">
        <w:r w:rsidRPr="00CD6D32">
          <w:rPr>
            <w:rFonts w:ascii="Calibri" w:eastAsia="Times New Roman" w:hAnsi="Calibri" w:cs="Calibri"/>
            <w:i/>
            <w:iCs/>
            <w:color w:val="098EA6"/>
            <w:kern w:val="0"/>
            <w:sz w:val="19"/>
            <w:szCs w:val="19"/>
            <w14:ligatures w14:val="none"/>
          </w:rPr>
          <w:t>MGMG stylesheet</w:t>
        </w:r>
      </w:hyperlink>
      <w:r w:rsidRPr="00CD6D32">
        <w:rPr>
          <w:rFonts w:ascii="Calibri" w:eastAsia="Times New Roman" w:hAnsi="Calibri" w:cs="Calibri"/>
          <w:i/>
          <w:iCs/>
          <w:color w:val="787862"/>
          <w:kern w:val="0"/>
          <w:sz w:val="19"/>
          <w:szCs w:val="19"/>
          <w14:ligatures w14:val="none"/>
        </w:rPr>
        <w:t> version 2017.04.25.1</w:t>
      </w:r>
    </w:p>
    <w:p w14:paraId="6AB65A62" w14:textId="77777777" w:rsidR="0078288C" w:rsidRDefault="0078288C"/>
    <w:sectPr w:rsidR="007828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sch, Ellen" w:date="2023-04-21T14:42:00Z" w:initials="EE">
    <w:p w14:paraId="3540A358" w14:textId="77777777" w:rsidR="00E2408A" w:rsidRDefault="00E2408A" w:rsidP="00582A6D">
      <w:r>
        <w:rPr>
          <w:rStyle w:val="CommentReference"/>
        </w:rPr>
        <w:annotationRef/>
      </w:r>
      <w:r>
        <w:rPr>
          <w:color w:val="000000"/>
          <w:sz w:val="20"/>
          <w:szCs w:val="20"/>
        </w:rPr>
        <w:t xml:space="preserve">Data available for download here: </w:t>
      </w:r>
      <w:hyperlink r:id="rId1" w:history="1">
        <w:r w:rsidRPr="00582A6D">
          <w:rPr>
            <w:rStyle w:val="Hyperlink"/>
            <w:sz w:val="20"/>
            <w:szCs w:val="20"/>
          </w:rPr>
          <w:t>https://storage.googleapis.com/growing-shade-bucket/Downscaled10m_LST2022_32615.tif</w:t>
        </w:r>
      </w:hyperlink>
    </w:p>
    <w:p w14:paraId="0BC739FE" w14:textId="77777777" w:rsidR="00E2408A" w:rsidRDefault="00E2408A" w:rsidP="00582A6D"/>
    <w:p w14:paraId="3C2FA0B5" w14:textId="77777777" w:rsidR="00E2408A" w:rsidRDefault="00E2408A" w:rsidP="00582A6D">
      <w:r>
        <w:rPr>
          <w:color w:val="000000"/>
          <w:sz w:val="20"/>
          <w:szCs w:val="20"/>
        </w:rPr>
        <w:t>crs:’EPSG:32615’</w:t>
      </w:r>
    </w:p>
  </w:comment>
  <w:comment w:id="51" w:author="Esch, Ellen [2]" w:date="2023-04-23T20:37:00Z" w:initials="EE">
    <w:p w14:paraId="155BEFB8" w14:textId="77777777" w:rsidR="00DF00F6" w:rsidRDefault="00DF00F6" w:rsidP="00C01A51">
      <w:r>
        <w:rPr>
          <w:rStyle w:val="CommentReference"/>
        </w:rPr>
        <w:annotationRef/>
      </w:r>
      <w:r>
        <w:rPr>
          <w:color w:val="000000"/>
          <w:sz w:val="20"/>
          <w:szCs w:val="20"/>
        </w:rPr>
        <w:t xml:space="preserve">If hyperlinks can happen in metadata, please include this one! </w:t>
      </w:r>
      <w:hyperlink r:id="rId2" w:history="1">
        <w:r w:rsidRPr="00C01A51">
          <w:rPr>
            <w:rStyle w:val="Hyperlink"/>
            <w:sz w:val="20"/>
            <w:szCs w:val="20"/>
          </w:rPr>
          <w:t>https://gisdata.mn.gov/dataset/us-mn-state-metc-plan-generl-lnduse2020</w:t>
        </w:r>
      </w:hyperlink>
    </w:p>
    <w:p w14:paraId="20484E4A" w14:textId="77777777" w:rsidR="00DF00F6" w:rsidRDefault="00DF00F6" w:rsidP="00C01A51"/>
  </w:comment>
  <w:comment w:id="229" w:author="Esch, Ellen [2]" w:date="2023-04-23T20:26:00Z" w:initials="EE">
    <w:p w14:paraId="2CD28FBD" w14:textId="68EE2E64" w:rsidR="008E0D3D" w:rsidRDefault="008E0D3D" w:rsidP="00822302">
      <w:r>
        <w:rPr>
          <w:rStyle w:val="CommentReference"/>
        </w:rPr>
        <w:annotationRef/>
      </w:r>
      <w:r>
        <w:rPr>
          <w:color w:val="000000"/>
          <w:sz w:val="20"/>
          <w:szCs w:val="20"/>
        </w:rPr>
        <w:t>Will this be updated automatically with the .lyr?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FA0B5" w15:done="0"/>
  <w15:commentEx w15:paraId="20484E4A" w15:done="0"/>
  <w15:commentEx w15:paraId="2CD28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D1F4F" w16cex:dateUtc="2023-04-21T19:42:00Z"/>
  <w16cex:commentExtensible w16cex:durableId="27F01594" w16cex:dateUtc="2023-04-24T01:37:00Z"/>
  <w16cex:commentExtensible w16cex:durableId="27F012DF" w16cex:dateUtc="2023-04-24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FA0B5" w16cid:durableId="27ED1F4F"/>
  <w16cid:commentId w16cid:paraId="20484E4A" w16cid:durableId="27F01594"/>
  <w16cid:commentId w16cid:paraId="2CD28FBD" w16cid:durableId="27F012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B5C7B"/>
    <w:multiLevelType w:val="multilevel"/>
    <w:tmpl w:val="3C98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07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ch, Ellen">
    <w15:presenceInfo w15:providerId="AD" w15:userId="S::ellen.esch@metc.state.mn.us::b3ecf445-e0d7-4cab-b322-16a1cc7579f4"/>
  </w15:person>
  <w15:person w15:author="Esch, Ellen [2]">
    <w15:presenceInfo w15:providerId="AD" w15:userId="S::Ellen.Esch@metc.state.mn.us::b3ecf445-e0d7-4cab-b322-16a1cc7579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32"/>
    <w:rsid w:val="00053C9C"/>
    <w:rsid w:val="003F58DE"/>
    <w:rsid w:val="0040362C"/>
    <w:rsid w:val="00415433"/>
    <w:rsid w:val="004245A3"/>
    <w:rsid w:val="0078288C"/>
    <w:rsid w:val="007A030C"/>
    <w:rsid w:val="008D2B58"/>
    <w:rsid w:val="008E0D3D"/>
    <w:rsid w:val="00AB7642"/>
    <w:rsid w:val="00B50941"/>
    <w:rsid w:val="00B81D11"/>
    <w:rsid w:val="00BF3043"/>
    <w:rsid w:val="00C63C08"/>
    <w:rsid w:val="00C906B0"/>
    <w:rsid w:val="00CD6D32"/>
    <w:rsid w:val="00DF00F6"/>
    <w:rsid w:val="00E2408A"/>
    <w:rsid w:val="00EB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126C"/>
  <w15:chartTrackingRefBased/>
  <w15:docId w15:val="{BFA78287-B62D-CC43-BD5E-9EB503FF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D3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D6D3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1">
    <w:name w:val="Table Caption1"/>
    <w:basedOn w:val="Caption"/>
    <w:rsid w:val="00AB7642"/>
    <w:pPr>
      <w:suppressAutoHyphens/>
    </w:pPr>
    <w:rPr>
      <w:rFonts w:ascii="Arial" w:eastAsia="Times New Roman" w:hAnsi="Arial" w:cs="Times New Roman"/>
    </w:rPr>
  </w:style>
  <w:style w:type="paragraph" w:styleId="Caption">
    <w:name w:val="caption"/>
    <w:basedOn w:val="Normal"/>
    <w:next w:val="Normal"/>
    <w:uiPriority w:val="35"/>
    <w:semiHidden/>
    <w:unhideWhenUsed/>
    <w:qFormat/>
    <w:rsid w:val="00AB7642"/>
    <w:pPr>
      <w:spacing w:after="200"/>
    </w:pPr>
    <w:rPr>
      <w:i/>
      <w:iCs/>
      <w:color w:val="44546A" w:themeColor="text2"/>
      <w:sz w:val="18"/>
      <w:szCs w:val="18"/>
    </w:rPr>
  </w:style>
  <w:style w:type="paragraph" w:customStyle="1" w:styleId="tablecaption10">
    <w:name w:val="tablecaption1"/>
    <w:basedOn w:val="Normal"/>
    <w:rsid w:val="00AB7642"/>
    <w:rPr>
      <w:rFonts w:ascii="Arial" w:eastAsia="Times New Roman" w:hAnsi="Arial" w:cs="Times New Roman"/>
      <w:i/>
      <w:iCs/>
      <w:color w:val="44546A" w:themeColor="text2"/>
      <w:sz w:val="18"/>
      <w:szCs w:val="18"/>
    </w:rPr>
  </w:style>
  <w:style w:type="character" w:customStyle="1" w:styleId="Heading1Char">
    <w:name w:val="Heading 1 Char"/>
    <w:basedOn w:val="DefaultParagraphFont"/>
    <w:link w:val="Heading1"/>
    <w:uiPriority w:val="9"/>
    <w:rsid w:val="00CD6D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D6D3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CD6D32"/>
    <w:rPr>
      <w:color w:val="0000FF"/>
      <w:u w:val="single"/>
    </w:rPr>
  </w:style>
  <w:style w:type="paragraph" w:customStyle="1" w:styleId="unused">
    <w:name w:val="unused"/>
    <w:basedOn w:val="Normal"/>
    <w:rsid w:val="00CD6D3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6D32"/>
    <w:rPr>
      <w:i/>
      <w:iCs/>
    </w:rPr>
  </w:style>
  <w:style w:type="paragraph" w:styleId="Revision">
    <w:name w:val="Revision"/>
    <w:hidden/>
    <w:uiPriority w:val="99"/>
    <w:semiHidden/>
    <w:rsid w:val="0040362C"/>
  </w:style>
  <w:style w:type="character" w:styleId="CommentReference">
    <w:name w:val="annotation reference"/>
    <w:basedOn w:val="DefaultParagraphFont"/>
    <w:uiPriority w:val="99"/>
    <w:semiHidden/>
    <w:unhideWhenUsed/>
    <w:rsid w:val="00E2408A"/>
    <w:rPr>
      <w:sz w:val="16"/>
      <w:szCs w:val="16"/>
    </w:rPr>
  </w:style>
  <w:style w:type="paragraph" w:styleId="CommentText">
    <w:name w:val="annotation text"/>
    <w:basedOn w:val="Normal"/>
    <w:link w:val="CommentTextChar"/>
    <w:uiPriority w:val="99"/>
    <w:semiHidden/>
    <w:unhideWhenUsed/>
    <w:rsid w:val="00E2408A"/>
    <w:rPr>
      <w:sz w:val="20"/>
      <w:szCs w:val="20"/>
    </w:rPr>
  </w:style>
  <w:style w:type="character" w:customStyle="1" w:styleId="CommentTextChar">
    <w:name w:val="Comment Text Char"/>
    <w:basedOn w:val="DefaultParagraphFont"/>
    <w:link w:val="CommentText"/>
    <w:uiPriority w:val="99"/>
    <w:semiHidden/>
    <w:rsid w:val="00E2408A"/>
    <w:rPr>
      <w:sz w:val="20"/>
      <w:szCs w:val="20"/>
    </w:rPr>
  </w:style>
  <w:style w:type="paragraph" w:styleId="CommentSubject">
    <w:name w:val="annotation subject"/>
    <w:basedOn w:val="CommentText"/>
    <w:next w:val="CommentText"/>
    <w:link w:val="CommentSubjectChar"/>
    <w:uiPriority w:val="99"/>
    <w:semiHidden/>
    <w:unhideWhenUsed/>
    <w:rsid w:val="00E2408A"/>
    <w:rPr>
      <w:b/>
      <w:bCs/>
    </w:rPr>
  </w:style>
  <w:style w:type="character" w:customStyle="1" w:styleId="CommentSubjectChar">
    <w:name w:val="Comment Subject Char"/>
    <w:basedOn w:val="CommentTextChar"/>
    <w:link w:val="CommentSubject"/>
    <w:uiPriority w:val="99"/>
    <w:semiHidden/>
    <w:rsid w:val="00E2408A"/>
    <w:rPr>
      <w:b/>
      <w:bCs/>
      <w:sz w:val="20"/>
      <w:szCs w:val="20"/>
    </w:rPr>
  </w:style>
  <w:style w:type="character" w:styleId="UnresolvedMention">
    <w:name w:val="Unresolved Mention"/>
    <w:basedOn w:val="DefaultParagraphFont"/>
    <w:uiPriority w:val="99"/>
    <w:semiHidden/>
    <w:unhideWhenUsed/>
    <w:rsid w:val="00E2408A"/>
    <w:rPr>
      <w:color w:val="605E5C"/>
      <w:shd w:val="clear" w:color="auto" w:fill="E1DFDD"/>
    </w:rPr>
  </w:style>
  <w:style w:type="character" w:styleId="Strong">
    <w:name w:val="Strong"/>
    <w:basedOn w:val="DefaultParagraphFont"/>
    <w:uiPriority w:val="22"/>
    <w:qFormat/>
    <w:rsid w:val="00E2408A"/>
    <w:rPr>
      <w:b/>
      <w:bCs/>
    </w:rPr>
  </w:style>
  <w:style w:type="character" w:styleId="FollowedHyperlink">
    <w:name w:val="FollowedHyperlink"/>
    <w:basedOn w:val="DefaultParagraphFont"/>
    <w:uiPriority w:val="99"/>
    <w:semiHidden/>
    <w:unhideWhenUsed/>
    <w:rsid w:val="0005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51587">
      <w:bodyDiv w:val="1"/>
      <w:marLeft w:val="0"/>
      <w:marRight w:val="0"/>
      <w:marTop w:val="0"/>
      <w:marBottom w:val="0"/>
      <w:divBdr>
        <w:top w:val="none" w:sz="0" w:space="0" w:color="auto"/>
        <w:left w:val="none" w:sz="0" w:space="0" w:color="auto"/>
        <w:bottom w:val="none" w:sz="0" w:space="0" w:color="auto"/>
        <w:right w:val="none" w:sz="0" w:space="0" w:color="auto"/>
      </w:divBdr>
      <w:divsChild>
        <w:div w:id="2025470636">
          <w:marLeft w:val="0"/>
          <w:marRight w:val="0"/>
          <w:marTop w:val="0"/>
          <w:marBottom w:val="0"/>
          <w:divBdr>
            <w:top w:val="none" w:sz="0" w:space="0" w:color="auto"/>
            <w:left w:val="none" w:sz="0" w:space="0" w:color="auto"/>
            <w:bottom w:val="none" w:sz="0" w:space="0" w:color="auto"/>
            <w:right w:val="none" w:sz="0" w:space="0" w:color="auto"/>
          </w:divBdr>
        </w:div>
        <w:div w:id="2110394229">
          <w:marLeft w:val="0"/>
          <w:marRight w:val="0"/>
          <w:marTop w:val="0"/>
          <w:marBottom w:val="0"/>
          <w:divBdr>
            <w:top w:val="none" w:sz="0" w:space="0" w:color="auto"/>
            <w:left w:val="none" w:sz="0" w:space="0" w:color="auto"/>
            <w:bottom w:val="none" w:sz="0" w:space="0" w:color="auto"/>
            <w:right w:val="none" w:sz="0" w:space="0" w:color="auto"/>
          </w:divBdr>
        </w:div>
        <w:div w:id="2034651178">
          <w:marLeft w:val="0"/>
          <w:marRight w:val="0"/>
          <w:marTop w:val="0"/>
          <w:marBottom w:val="0"/>
          <w:divBdr>
            <w:top w:val="none" w:sz="0" w:space="0" w:color="auto"/>
            <w:left w:val="none" w:sz="0" w:space="0" w:color="auto"/>
            <w:bottom w:val="none" w:sz="0" w:space="0" w:color="auto"/>
            <w:right w:val="none" w:sz="0" w:space="0" w:color="auto"/>
          </w:divBdr>
        </w:div>
        <w:div w:id="2096517146">
          <w:marLeft w:val="0"/>
          <w:marRight w:val="0"/>
          <w:marTop w:val="0"/>
          <w:marBottom w:val="0"/>
          <w:divBdr>
            <w:top w:val="none" w:sz="0" w:space="0" w:color="auto"/>
            <w:left w:val="none" w:sz="0" w:space="0" w:color="auto"/>
            <w:bottom w:val="none" w:sz="0" w:space="0" w:color="auto"/>
            <w:right w:val="none" w:sz="0" w:space="0" w:color="auto"/>
          </w:divBdr>
        </w:div>
        <w:div w:id="172378178">
          <w:marLeft w:val="0"/>
          <w:marRight w:val="0"/>
          <w:marTop w:val="0"/>
          <w:marBottom w:val="0"/>
          <w:divBdr>
            <w:top w:val="none" w:sz="0" w:space="0" w:color="auto"/>
            <w:left w:val="none" w:sz="0" w:space="0" w:color="auto"/>
            <w:bottom w:val="none" w:sz="0" w:space="0" w:color="auto"/>
            <w:right w:val="none" w:sz="0" w:space="0" w:color="auto"/>
          </w:divBdr>
        </w:div>
        <w:div w:id="657004268">
          <w:marLeft w:val="0"/>
          <w:marRight w:val="0"/>
          <w:marTop w:val="0"/>
          <w:marBottom w:val="0"/>
          <w:divBdr>
            <w:top w:val="none" w:sz="0" w:space="0" w:color="auto"/>
            <w:left w:val="none" w:sz="0" w:space="0" w:color="auto"/>
            <w:bottom w:val="none" w:sz="0" w:space="0" w:color="auto"/>
            <w:right w:val="none" w:sz="0" w:space="0" w:color="auto"/>
          </w:divBdr>
        </w:div>
        <w:div w:id="1478306161">
          <w:marLeft w:val="0"/>
          <w:marRight w:val="0"/>
          <w:marTop w:val="0"/>
          <w:marBottom w:val="0"/>
          <w:divBdr>
            <w:top w:val="none" w:sz="0" w:space="0" w:color="auto"/>
            <w:left w:val="none" w:sz="0" w:space="0" w:color="auto"/>
            <w:bottom w:val="none" w:sz="0" w:space="0" w:color="auto"/>
            <w:right w:val="none" w:sz="0" w:space="0" w:color="auto"/>
          </w:divBdr>
        </w:div>
        <w:div w:id="1442531456">
          <w:marLeft w:val="0"/>
          <w:marRight w:val="0"/>
          <w:marTop w:val="0"/>
          <w:marBottom w:val="0"/>
          <w:divBdr>
            <w:top w:val="none" w:sz="0" w:space="0" w:color="auto"/>
            <w:left w:val="none" w:sz="0" w:space="0" w:color="auto"/>
            <w:bottom w:val="none" w:sz="0" w:space="0" w:color="auto"/>
            <w:right w:val="none" w:sz="0" w:space="0" w:color="auto"/>
          </w:divBdr>
        </w:div>
        <w:div w:id="1977251643">
          <w:marLeft w:val="0"/>
          <w:marRight w:val="0"/>
          <w:marTop w:val="0"/>
          <w:marBottom w:val="0"/>
          <w:divBdr>
            <w:top w:val="none" w:sz="0" w:space="0" w:color="auto"/>
            <w:left w:val="none" w:sz="0" w:space="0" w:color="auto"/>
            <w:bottom w:val="none" w:sz="0" w:space="0" w:color="auto"/>
            <w:right w:val="none" w:sz="0" w:space="0" w:color="auto"/>
          </w:divBdr>
        </w:div>
        <w:div w:id="1170490762">
          <w:marLeft w:val="0"/>
          <w:marRight w:val="0"/>
          <w:marTop w:val="0"/>
          <w:marBottom w:val="0"/>
          <w:divBdr>
            <w:top w:val="none" w:sz="0" w:space="0" w:color="auto"/>
            <w:left w:val="none" w:sz="0" w:space="0" w:color="auto"/>
            <w:bottom w:val="none" w:sz="0" w:space="0" w:color="auto"/>
            <w:right w:val="none" w:sz="0" w:space="0" w:color="auto"/>
          </w:divBdr>
        </w:div>
        <w:div w:id="1644234974">
          <w:marLeft w:val="0"/>
          <w:marRight w:val="0"/>
          <w:marTop w:val="0"/>
          <w:marBottom w:val="0"/>
          <w:divBdr>
            <w:top w:val="none" w:sz="0" w:space="0" w:color="auto"/>
            <w:left w:val="none" w:sz="0" w:space="0" w:color="auto"/>
            <w:bottom w:val="none" w:sz="0" w:space="0" w:color="auto"/>
            <w:right w:val="none" w:sz="0" w:space="0" w:color="auto"/>
          </w:divBdr>
        </w:div>
        <w:div w:id="720440533">
          <w:marLeft w:val="0"/>
          <w:marRight w:val="0"/>
          <w:marTop w:val="0"/>
          <w:marBottom w:val="0"/>
          <w:divBdr>
            <w:top w:val="none" w:sz="0" w:space="0" w:color="auto"/>
            <w:left w:val="none" w:sz="0" w:space="0" w:color="auto"/>
            <w:bottom w:val="none" w:sz="0" w:space="0" w:color="auto"/>
            <w:right w:val="none" w:sz="0" w:space="0" w:color="auto"/>
          </w:divBdr>
        </w:div>
        <w:div w:id="1294291786">
          <w:marLeft w:val="0"/>
          <w:marRight w:val="0"/>
          <w:marTop w:val="0"/>
          <w:marBottom w:val="0"/>
          <w:divBdr>
            <w:top w:val="none" w:sz="0" w:space="0" w:color="auto"/>
            <w:left w:val="none" w:sz="0" w:space="0" w:color="auto"/>
            <w:bottom w:val="none" w:sz="0" w:space="0" w:color="auto"/>
            <w:right w:val="none" w:sz="0" w:space="0" w:color="auto"/>
          </w:divBdr>
        </w:div>
        <w:div w:id="1399356128">
          <w:marLeft w:val="0"/>
          <w:marRight w:val="0"/>
          <w:marTop w:val="0"/>
          <w:marBottom w:val="0"/>
          <w:divBdr>
            <w:top w:val="none" w:sz="0" w:space="0" w:color="auto"/>
            <w:left w:val="none" w:sz="0" w:space="0" w:color="auto"/>
            <w:bottom w:val="none" w:sz="0" w:space="0" w:color="auto"/>
            <w:right w:val="none" w:sz="0" w:space="0" w:color="auto"/>
          </w:divBdr>
        </w:div>
        <w:div w:id="420569850">
          <w:marLeft w:val="0"/>
          <w:marRight w:val="0"/>
          <w:marTop w:val="0"/>
          <w:marBottom w:val="0"/>
          <w:divBdr>
            <w:top w:val="none" w:sz="0" w:space="0" w:color="auto"/>
            <w:left w:val="none" w:sz="0" w:space="0" w:color="auto"/>
            <w:bottom w:val="none" w:sz="0" w:space="0" w:color="auto"/>
            <w:right w:val="none" w:sz="0" w:space="0" w:color="auto"/>
          </w:divBdr>
        </w:div>
        <w:div w:id="1190921954">
          <w:marLeft w:val="0"/>
          <w:marRight w:val="0"/>
          <w:marTop w:val="0"/>
          <w:marBottom w:val="0"/>
          <w:divBdr>
            <w:top w:val="none" w:sz="0" w:space="0" w:color="auto"/>
            <w:left w:val="none" w:sz="0" w:space="0" w:color="auto"/>
            <w:bottom w:val="none" w:sz="0" w:space="0" w:color="auto"/>
            <w:right w:val="none" w:sz="0" w:space="0" w:color="auto"/>
          </w:divBdr>
        </w:div>
        <w:div w:id="323554478">
          <w:marLeft w:val="0"/>
          <w:marRight w:val="0"/>
          <w:marTop w:val="0"/>
          <w:marBottom w:val="0"/>
          <w:divBdr>
            <w:top w:val="none" w:sz="0" w:space="0" w:color="auto"/>
            <w:left w:val="none" w:sz="0" w:space="0" w:color="auto"/>
            <w:bottom w:val="none" w:sz="0" w:space="0" w:color="auto"/>
            <w:right w:val="none" w:sz="0" w:space="0" w:color="auto"/>
          </w:divBdr>
        </w:div>
        <w:div w:id="1821144145">
          <w:marLeft w:val="0"/>
          <w:marRight w:val="0"/>
          <w:marTop w:val="0"/>
          <w:marBottom w:val="0"/>
          <w:divBdr>
            <w:top w:val="none" w:sz="0" w:space="0" w:color="auto"/>
            <w:left w:val="none" w:sz="0" w:space="0" w:color="auto"/>
            <w:bottom w:val="none" w:sz="0" w:space="0" w:color="auto"/>
            <w:right w:val="none" w:sz="0" w:space="0" w:color="auto"/>
          </w:divBdr>
        </w:div>
        <w:div w:id="42800898">
          <w:marLeft w:val="0"/>
          <w:marRight w:val="0"/>
          <w:marTop w:val="0"/>
          <w:marBottom w:val="0"/>
          <w:divBdr>
            <w:top w:val="none" w:sz="0" w:space="0" w:color="auto"/>
            <w:left w:val="none" w:sz="0" w:space="0" w:color="auto"/>
            <w:bottom w:val="none" w:sz="0" w:space="0" w:color="auto"/>
            <w:right w:val="none" w:sz="0" w:space="0" w:color="auto"/>
          </w:divBdr>
        </w:div>
        <w:div w:id="954865134">
          <w:marLeft w:val="0"/>
          <w:marRight w:val="0"/>
          <w:marTop w:val="0"/>
          <w:marBottom w:val="0"/>
          <w:divBdr>
            <w:top w:val="none" w:sz="0" w:space="0" w:color="auto"/>
            <w:left w:val="none" w:sz="0" w:space="0" w:color="auto"/>
            <w:bottom w:val="none" w:sz="0" w:space="0" w:color="auto"/>
            <w:right w:val="none" w:sz="0" w:space="0" w:color="auto"/>
          </w:divBdr>
        </w:div>
        <w:div w:id="1663117548">
          <w:marLeft w:val="0"/>
          <w:marRight w:val="0"/>
          <w:marTop w:val="0"/>
          <w:marBottom w:val="0"/>
          <w:divBdr>
            <w:top w:val="none" w:sz="0" w:space="0" w:color="auto"/>
            <w:left w:val="none" w:sz="0" w:space="0" w:color="auto"/>
            <w:bottom w:val="none" w:sz="0" w:space="0" w:color="auto"/>
            <w:right w:val="none" w:sz="0" w:space="0" w:color="auto"/>
          </w:divBdr>
        </w:div>
        <w:div w:id="1784418956">
          <w:marLeft w:val="0"/>
          <w:marRight w:val="0"/>
          <w:marTop w:val="0"/>
          <w:marBottom w:val="0"/>
          <w:divBdr>
            <w:top w:val="none" w:sz="0" w:space="0" w:color="auto"/>
            <w:left w:val="none" w:sz="0" w:space="0" w:color="auto"/>
            <w:bottom w:val="none" w:sz="0" w:space="0" w:color="auto"/>
            <w:right w:val="none" w:sz="0" w:space="0" w:color="auto"/>
          </w:divBdr>
        </w:div>
        <w:div w:id="579758897">
          <w:marLeft w:val="0"/>
          <w:marRight w:val="0"/>
          <w:marTop w:val="0"/>
          <w:marBottom w:val="0"/>
          <w:divBdr>
            <w:top w:val="none" w:sz="0" w:space="0" w:color="auto"/>
            <w:left w:val="none" w:sz="0" w:space="0" w:color="auto"/>
            <w:bottom w:val="none" w:sz="0" w:space="0" w:color="auto"/>
            <w:right w:val="none" w:sz="0" w:space="0" w:color="auto"/>
          </w:divBdr>
        </w:div>
        <w:div w:id="1546604521">
          <w:marLeft w:val="0"/>
          <w:marRight w:val="0"/>
          <w:marTop w:val="0"/>
          <w:marBottom w:val="0"/>
          <w:divBdr>
            <w:top w:val="none" w:sz="0" w:space="0" w:color="auto"/>
            <w:left w:val="none" w:sz="0" w:space="0" w:color="auto"/>
            <w:bottom w:val="none" w:sz="0" w:space="0" w:color="auto"/>
            <w:right w:val="none" w:sz="0" w:space="0" w:color="auto"/>
          </w:divBdr>
        </w:div>
        <w:div w:id="1321692077">
          <w:marLeft w:val="0"/>
          <w:marRight w:val="0"/>
          <w:marTop w:val="0"/>
          <w:marBottom w:val="0"/>
          <w:divBdr>
            <w:top w:val="none" w:sz="0" w:space="0" w:color="auto"/>
            <w:left w:val="none" w:sz="0" w:space="0" w:color="auto"/>
            <w:bottom w:val="none" w:sz="0" w:space="0" w:color="auto"/>
            <w:right w:val="none" w:sz="0" w:space="0" w:color="auto"/>
          </w:divBdr>
        </w:div>
        <w:div w:id="1643805756">
          <w:marLeft w:val="0"/>
          <w:marRight w:val="0"/>
          <w:marTop w:val="0"/>
          <w:marBottom w:val="0"/>
          <w:divBdr>
            <w:top w:val="none" w:sz="0" w:space="0" w:color="auto"/>
            <w:left w:val="none" w:sz="0" w:space="0" w:color="auto"/>
            <w:bottom w:val="none" w:sz="0" w:space="0" w:color="auto"/>
            <w:right w:val="none" w:sz="0" w:space="0" w:color="auto"/>
          </w:divBdr>
        </w:div>
        <w:div w:id="747507669">
          <w:marLeft w:val="0"/>
          <w:marRight w:val="0"/>
          <w:marTop w:val="0"/>
          <w:marBottom w:val="0"/>
          <w:divBdr>
            <w:top w:val="none" w:sz="0" w:space="0" w:color="auto"/>
            <w:left w:val="none" w:sz="0" w:space="0" w:color="auto"/>
            <w:bottom w:val="none" w:sz="0" w:space="0" w:color="auto"/>
            <w:right w:val="none" w:sz="0" w:space="0" w:color="auto"/>
          </w:divBdr>
        </w:div>
        <w:div w:id="1803189770">
          <w:marLeft w:val="0"/>
          <w:marRight w:val="0"/>
          <w:marTop w:val="0"/>
          <w:marBottom w:val="0"/>
          <w:divBdr>
            <w:top w:val="none" w:sz="0" w:space="0" w:color="auto"/>
            <w:left w:val="none" w:sz="0" w:space="0" w:color="auto"/>
            <w:bottom w:val="none" w:sz="0" w:space="0" w:color="auto"/>
            <w:right w:val="none" w:sz="0" w:space="0" w:color="auto"/>
          </w:divBdr>
        </w:div>
        <w:div w:id="1820615224">
          <w:marLeft w:val="0"/>
          <w:marRight w:val="0"/>
          <w:marTop w:val="0"/>
          <w:marBottom w:val="0"/>
          <w:divBdr>
            <w:top w:val="none" w:sz="0" w:space="0" w:color="auto"/>
            <w:left w:val="none" w:sz="0" w:space="0" w:color="auto"/>
            <w:bottom w:val="none" w:sz="0" w:space="0" w:color="auto"/>
            <w:right w:val="none" w:sz="0" w:space="0" w:color="auto"/>
          </w:divBdr>
        </w:div>
        <w:div w:id="618612223">
          <w:marLeft w:val="0"/>
          <w:marRight w:val="0"/>
          <w:marTop w:val="0"/>
          <w:marBottom w:val="0"/>
          <w:divBdr>
            <w:top w:val="none" w:sz="0" w:space="0" w:color="auto"/>
            <w:left w:val="none" w:sz="0" w:space="0" w:color="auto"/>
            <w:bottom w:val="none" w:sz="0" w:space="0" w:color="auto"/>
            <w:right w:val="none" w:sz="0" w:space="0" w:color="auto"/>
          </w:divBdr>
        </w:div>
        <w:div w:id="1920821020">
          <w:marLeft w:val="0"/>
          <w:marRight w:val="0"/>
          <w:marTop w:val="0"/>
          <w:marBottom w:val="0"/>
          <w:divBdr>
            <w:top w:val="none" w:sz="0" w:space="0" w:color="auto"/>
            <w:left w:val="none" w:sz="0" w:space="0" w:color="auto"/>
            <w:bottom w:val="none" w:sz="0" w:space="0" w:color="auto"/>
            <w:right w:val="none" w:sz="0" w:space="0" w:color="auto"/>
          </w:divBdr>
        </w:div>
        <w:div w:id="1408460188">
          <w:marLeft w:val="0"/>
          <w:marRight w:val="0"/>
          <w:marTop w:val="0"/>
          <w:marBottom w:val="0"/>
          <w:divBdr>
            <w:top w:val="none" w:sz="0" w:space="0" w:color="auto"/>
            <w:left w:val="none" w:sz="0" w:space="0" w:color="auto"/>
            <w:bottom w:val="none" w:sz="0" w:space="0" w:color="auto"/>
            <w:right w:val="none" w:sz="0" w:space="0" w:color="auto"/>
          </w:divBdr>
        </w:div>
        <w:div w:id="699471075">
          <w:marLeft w:val="0"/>
          <w:marRight w:val="0"/>
          <w:marTop w:val="0"/>
          <w:marBottom w:val="0"/>
          <w:divBdr>
            <w:top w:val="none" w:sz="0" w:space="0" w:color="auto"/>
            <w:left w:val="none" w:sz="0" w:space="0" w:color="auto"/>
            <w:bottom w:val="none" w:sz="0" w:space="0" w:color="auto"/>
            <w:right w:val="none" w:sz="0" w:space="0" w:color="auto"/>
          </w:divBdr>
        </w:div>
        <w:div w:id="1721860090">
          <w:marLeft w:val="0"/>
          <w:marRight w:val="0"/>
          <w:marTop w:val="0"/>
          <w:marBottom w:val="0"/>
          <w:divBdr>
            <w:top w:val="none" w:sz="0" w:space="0" w:color="auto"/>
            <w:left w:val="none" w:sz="0" w:space="0" w:color="auto"/>
            <w:bottom w:val="none" w:sz="0" w:space="0" w:color="auto"/>
            <w:right w:val="none" w:sz="0" w:space="0" w:color="auto"/>
          </w:divBdr>
        </w:div>
        <w:div w:id="916211540">
          <w:marLeft w:val="0"/>
          <w:marRight w:val="0"/>
          <w:marTop w:val="0"/>
          <w:marBottom w:val="0"/>
          <w:divBdr>
            <w:top w:val="none" w:sz="0" w:space="0" w:color="auto"/>
            <w:left w:val="none" w:sz="0" w:space="0" w:color="auto"/>
            <w:bottom w:val="none" w:sz="0" w:space="0" w:color="auto"/>
            <w:right w:val="none" w:sz="0" w:space="0" w:color="auto"/>
          </w:divBdr>
        </w:div>
        <w:div w:id="1924685144">
          <w:marLeft w:val="0"/>
          <w:marRight w:val="0"/>
          <w:marTop w:val="0"/>
          <w:marBottom w:val="0"/>
          <w:divBdr>
            <w:top w:val="none" w:sz="0" w:space="0" w:color="auto"/>
            <w:left w:val="none" w:sz="0" w:space="0" w:color="auto"/>
            <w:bottom w:val="none" w:sz="0" w:space="0" w:color="auto"/>
            <w:right w:val="none" w:sz="0" w:space="0" w:color="auto"/>
          </w:divBdr>
        </w:div>
        <w:div w:id="398596792">
          <w:marLeft w:val="0"/>
          <w:marRight w:val="0"/>
          <w:marTop w:val="0"/>
          <w:marBottom w:val="0"/>
          <w:divBdr>
            <w:top w:val="none" w:sz="0" w:space="0" w:color="auto"/>
            <w:left w:val="none" w:sz="0" w:space="0" w:color="auto"/>
            <w:bottom w:val="none" w:sz="0" w:space="0" w:color="auto"/>
            <w:right w:val="none" w:sz="0" w:space="0" w:color="auto"/>
          </w:divBdr>
        </w:div>
        <w:div w:id="545921301">
          <w:marLeft w:val="0"/>
          <w:marRight w:val="0"/>
          <w:marTop w:val="0"/>
          <w:marBottom w:val="0"/>
          <w:divBdr>
            <w:top w:val="none" w:sz="0" w:space="0" w:color="auto"/>
            <w:left w:val="none" w:sz="0" w:space="0" w:color="auto"/>
            <w:bottom w:val="none" w:sz="0" w:space="0" w:color="auto"/>
            <w:right w:val="none" w:sz="0" w:space="0" w:color="auto"/>
          </w:divBdr>
        </w:div>
        <w:div w:id="1063331682">
          <w:marLeft w:val="0"/>
          <w:marRight w:val="0"/>
          <w:marTop w:val="0"/>
          <w:marBottom w:val="0"/>
          <w:divBdr>
            <w:top w:val="none" w:sz="0" w:space="0" w:color="auto"/>
            <w:left w:val="none" w:sz="0" w:space="0" w:color="auto"/>
            <w:bottom w:val="none" w:sz="0" w:space="0" w:color="auto"/>
            <w:right w:val="none" w:sz="0" w:space="0" w:color="auto"/>
          </w:divBdr>
        </w:div>
        <w:div w:id="1572422920">
          <w:marLeft w:val="0"/>
          <w:marRight w:val="0"/>
          <w:marTop w:val="0"/>
          <w:marBottom w:val="0"/>
          <w:divBdr>
            <w:top w:val="none" w:sz="0" w:space="0" w:color="auto"/>
            <w:left w:val="none" w:sz="0" w:space="0" w:color="auto"/>
            <w:bottom w:val="none" w:sz="0" w:space="0" w:color="auto"/>
            <w:right w:val="none" w:sz="0" w:space="0" w:color="auto"/>
          </w:divBdr>
        </w:div>
        <w:div w:id="1928151778">
          <w:marLeft w:val="0"/>
          <w:marRight w:val="0"/>
          <w:marTop w:val="0"/>
          <w:marBottom w:val="0"/>
          <w:divBdr>
            <w:top w:val="none" w:sz="0" w:space="0" w:color="auto"/>
            <w:left w:val="none" w:sz="0" w:space="0" w:color="auto"/>
            <w:bottom w:val="none" w:sz="0" w:space="0" w:color="auto"/>
            <w:right w:val="none" w:sz="0" w:space="0" w:color="auto"/>
          </w:divBdr>
        </w:div>
        <w:div w:id="1756396663">
          <w:marLeft w:val="0"/>
          <w:marRight w:val="0"/>
          <w:marTop w:val="0"/>
          <w:marBottom w:val="0"/>
          <w:divBdr>
            <w:top w:val="none" w:sz="0" w:space="0" w:color="auto"/>
            <w:left w:val="none" w:sz="0" w:space="0" w:color="auto"/>
            <w:bottom w:val="none" w:sz="0" w:space="0" w:color="auto"/>
            <w:right w:val="none" w:sz="0" w:space="0" w:color="auto"/>
          </w:divBdr>
        </w:div>
        <w:div w:id="239024711">
          <w:marLeft w:val="0"/>
          <w:marRight w:val="0"/>
          <w:marTop w:val="0"/>
          <w:marBottom w:val="0"/>
          <w:divBdr>
            <w:top w:val="none" w:sz="0" w:space="0" w:color="auto"/>
            <w:left w:val="none" w:sz="0" w:space="0" w:color="auto"/>
            <w:bottom w:val="none" w:sz="0" w:space="0" w:color="auto"/>
            <w:right w:val="none" w:sz="0" w:space="0" w:color="auto"/>
          </w:divBdr>
        </w:div>
        <w:div w:id="1302031939">
          <w:marLeft w:val="0"/>
          <w:marRight w:val="0"/>
          <w:marTop w:val="0"/>
          <w:marBottom w:val="0"/>
          <w:divBdr>
            <w:top w:val="none" w:sz="0" w:space="0" w:color="auto"/>
            <w:left w:val="none" w:sz="0" w:space="0" w:color="auto"/>
            <w:bottom w:val="none" w:sz="0" w:space="0" w:color="auto"/>
            <w:right w:val="none" w:sz="0" w:space="0" w:color="auto"/>
          </w:divBdr>
        </w:div>
        <w:div w:id="718632706">
          <w:marLeft w:val="0"/>
          <w:marRight w:val="0"/>
          <w:marTop w:val="0"/>
          <w:marBottom w:val="0"/>
          <w:divBdr>
            <w:top w:val="none" w:sz="0" w:space="0" w:color="auto"/>
            <w:left w:val="none" w:sz="0" w:space="0" w:color="auto"/>
            <w:bottom w:val="none" w:sz="0" w:space="0" w:color="auto"/>
            <w:right w:val="none" w:sz="0" w:space="0" w:color="auto"/>
          </w:divBdr>
        </w:div>
        <w:div w:id="1087507612">
          <w:marLeft w:val="0"/>
          <w:marRight w:val="0"/>
          <w:marTop w:val="0"/>
          <w:marBottom w:val="0"/>
          <w:divBdr>
            <w:top w:val="none" w:sz="0" w:space="0" w:color="auto"/>
            <w:left w:val="none" w:sz="0" w:space="0" w:color="auto"/>
            <w:bottom w:val="none" w:sz="0" w:space="0" w:color="auto"/>
            <w:right w:val="none" w:sz="0" w:space="0" w:color="auto"/>
          </w:divBdr>
        </w:div>
        <w:div w:id="1492213809">
          <w:marLeft w:val="0"/>
          <w:marRight w:val="0"/>
          <w:marTop w:val="0"/>
          <w:marBottom w:val="0"/>
          <w:divBdr>
            <w:top w:val="none" w:sz="0" w:space="0" w:color="auto"/>
            <w:left w:val="none" w:sz="0" w:space="0" w:color="auto"/>
            <w:bottom w:val="none" w:sz="0" w:space="0" w:color="auto"/>
            <w:right w:val="none" w:sz="0" w:space="0" w:color="auto"/>
          </w:divBdr>
        </w:div>
        <w:div w:id="1445493404">
          <w:marLeft w:val="0"/>
          <w:marRight w:val="0"/>
          <w:marTop w:val="0"/>
          <w:marBottom w:val="0"/>
          <w:divBdr>
            <w:top w:val="none" w:sz="0" w:space="0" w:color="auto"/>
            <w:left w:val="none" w:sz="0" w:space="0" w:color="auto"/>
            <w:bottom w:val="none" w:sz="0" w:space="0" w:color="auto"/>
            <w:right w:val="none" w:sz="0" w:space="0" w:color="auto"/>
          </w:divBdr>
        </w:div>
        <w:div w:id="1767190914">
          <w:marLeft w:val="0"/>
          <w:marRight w:val="0"/>
          <w:marTop w:val="0"/>
          <w:marBottom w:val="0"/>
          <w:divBdr>
            <w:top w:val="none" w:sz="0" w:space="0" w:color="auto"/>
            <w:left w:val="none" w:sz="0" w:space="0" w:color="auto"/>
            <w:bottom w:val="none" w:sz="0" w:space="0" w:color="auto"/>
            <w:right w:val="none" w:sz="0" w:space="0" w:color="auto"/>
          </w:divBdr>
        </w:div>
        <w:div w:id="1368290944">
          <w:marLeft w:val="0"/>
          <w:marRight w:val="0"/>
          <w:marTop w:val="0"/>
          <w:marBottom w:val="0"/>
          <w:divBdr>
            <w:top w:val="none" w:sz="0" w:space="0" w:color="auto"/>
            <w:left w:val="none" w:sz="0" w:space="0" w:color="auto"/>
            <w:bottom w:val="none" w:sz="0" w:space="0" w:color="auto"/>
            <w:right w:val="none" w:sz="0" w:space="0" w:color="auto"/>
          </w:divBdr>
        </w:div>
        <w:div w:id="119770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sdata.mn.gov/dataset/us-mn-state-metc-plan-generl-lnduse2020" TargetMode="External"/><Relationship Id="rId1" Type="http://schemas.openxmlformats.org/officeDocument/2006/relationships/hyperlink" Target="https://storage.googleapis.com/growing-shade-bucket/Downscaled10m_LST2022_32615.ti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resources.gisdata.mn.gov/pub/gdrs/data/pub/us_mn_state_metc/env_cva_lst2016/metadata/metadata.html" TargetMode="External"/><Relationship Id="rId18" Type="http://schemas.openxmlformats.org/officeDocument/2006/relationships/hyperlink" Target="https://resources.gisdata.mn.gov/pub/gdrs/data/pub/us_mn_state_metc/env_cva_lst2016/metadata/preview.jpg" TargetMode="External"/><Relationship Id="rId26" Type="http://schemas.openxmlformats.org/officeDocument/2006/relationships/hyperlink" Target="http://www.mngeo.state.mn.us/committee/standards/mgmg/metadata.htm" TargetMode="External"/><Relationship Id="rId3" Type="http://schemas.openxmlformats.org/officeDocument/2006/relationships/settings" Target="settings.xml"/><Relationship Id="rId21" Type="http://schemas.openxmlformats.org/officeDocument/2006/relationships/hyperlink" Target="https://www.arcgis.com/home/item.html?id=bd13c860a9b14c7bab0dca6ee2100cb6" TargetMode="External"/><Relationship Id="rId7" Type="http://schemas.microsoft.com/office/2016/09/relationships/commentsIds" Target="commentsIds.xml"/><Relationship Id="rId12" Type="http://schemas.openxmlformats.org/officeDocument/2006/relationships/hyperlink" Target="https://resources.gisdata.mn.gov/pub/gdrs/data/pub/us_mn_state_metc/env_cva_lst2016/metadata/metadata.html" TargetMode="External"/><Relationship Id="rId17" Type="http://schemas.openxmlformats.org/officeDocument/2006/relationships/hyperlink" Target="mailto:eric.wojchik@metc.state.mn.us" TargetMode="External"/><Relationship Id="rId25" Type="http://schemas.openxmlformats.org/officeDocument/2006/relationships/hyperlink" Target="mailto:eric.wojchik@metc.state.mn.us" TargetMode="External"/><Relationship Id="rId2" Type="http://schemas.openxmlformats.org/officeDocument/2006/relationships/styles" Target="styles.xml"/><Relationship Id="rId16" Type="http://schemas.openxmlformats.org/officeDocument/2006/relationships/hyperlink" Target="https://resources.gisdata.mn.gov/pub/gdrs/data/pub/us_mn_state_metc/env_cva_lst2016/metadata/metadata.html" TargetMode="External"/><Relationship Id="rId20" Type="http://schemas.openxmlformats.org/officeDocument/2006/relationships/hyperlink" Target="https://resources.gisdata.mn.gov/pub/gdrs/data/pub/us_mn_state_metc/env_cva_lst2016/metadata/LandSurfaceTemperature2016_Data_Processing_Steps.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resources.gisdata.mn.gov/pub/gdrs/data/pub/us_mn_state_metc/env_cva_lst2016/metadata/metadata.html" TargetMode="External"/><Relationship Id="rId24" Type="http://schemas.openxmlformats.org/officeDocument/2006/relationships/hyperlink" Target="https://gisdata.mn.gov/dataset/us-mn-state-metc-env-cva-lst2016" TargetMode="External"/><Relationship Id="rId5" Type="http://schemas.openxmlformats.org/officeDocument/2006/relationships/comments" Target="comments.xml"/><Relationship Id="rId15" Type="http://schemas.openxmlformats.org/officeDocument/2006/relationships/hyperlink" Target="https://resources.gisdata.mn.gov/pub/gdrs/data/pub/us_mn_state_metc/env_cva_lst2016/metadata/metadata.html" TargetMode="External"/><Relationship Id="rId23" Type="http://schemas.openxmlformats.org/officeDocument/2006/relationships/hyperlink" Target="mailto:tanya.mayer@metc.state.mn.us" TargetMode="External"/><Relationship Id="rId28" Type="http://schemas.openxmlformats.org/officeDocument/2006/relationships/hyperlink" Target="https://github.com/MetropolitanCouncil/MME" TargetMode="External"/><Relationship Id="rId10" Type="http://schemas.openxmlformats.org/officeDocument/2006/relationships/hyperlink" Target="https://resources.gisdata.mn.gov/pub/gdrs/data/pub/us_mn_state_metc/env_cva_lst2016/metadata/metadata.html" TargetMode="External"/><Relationship Id="rId19" Type="http://schemas.openxmlformats.org/officeDocument/2006/relationships/hyperlink" Target="https://lta.cr.usgs.gov/L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ngeo.state.mn.us/committee/standards/mgmg/metadata.htm" TargetMode="External"/><Relationship Id="rId14" Type="http://schemas.openxmlformats.org/officeDocument/2006/relationships/hyperlink" Target="https://resources.gisdata.mn.gov/pub/gdrs/data/pub/us_mn_state_metc/env_cva_lst2016/metadata/metadata.html" TargetMode="External"/><Relationship Id="rId22" Type="http://schemas.openxmlformats.org/officeDocument/2006/relationships/hyperlink" Target="https://resources.gisdata.mn.gov/pub/gdrs/data/pub/us_mn_state_metc/env_cva_lst2016/metadata/LandSurfaceTemperature2016_Data_Processing_Steps.pdf" TargetMode="External"/><Relationship Id="rId27" Type="http://schemas.openxmlformats.org/officeDocument/2006/relationships/hyperlink" Target="https://resources.gisdata.mn.gov/pub/gdrs/data/pub/us_mn_state_metc/env_cva_lst2016/metadata/metadata.html"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4</cp:revision>
  <dcterms:created xsi:type="dcterms:W3CDTF">2023-04-21T19:37:00Z</dcterms:created>
  <dcterms:modified xsi:type="dcterms:W3CDTF">2023-04-24T02:14:00Z</dcterms:modified>
</cp:coreProperties>
</file>